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73729142"/>
        <w:docPartObj>
          <w:docPartGallery w:val="Cover Pages"/>
          <w:docPartUnique/>
        </w:docPartObj>
      </w:sdtPr>
      <w:sdtEndPr/>
      <w:sdtContent>
        <w:p w14:paraId="66385850" w14:textId="59F2E8FE" w:rsidR="00A45D4C" w:rsidRDefault="00A45D4C">
          <w:r>
            <w:rPr>
              <w:noProof/>
              <w:lang w:eastAsia="zh-CN"/>
            </w:rPr>
            <mc:AlternateContent>
              <mc:Choice Requires="wps">
                <w:drawing>
                  <wp:anchor distT="0" distB="0" distL="114300" distR="114300" simplePos="0" relativeHeight="251660288" behindDoc="0" locked="0" layoutInCell="1" allowOverlap="1" wp14:anchorId="09D0EACA" wp14:editId="56E14A9D">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406A7CB3" w14:textId="6975F12D" w:rsidR="00942136" w:rsidRDefault="00936654" w:rsidP="00E33A04">
                                <w:pPr>
                                  <w:contextualSpacing/>
                                  <w:jc w:val="center"/>
                                  <w:rPr>
                                    <w:rFonts w:asciiTheme="majorHAnsi" w:hAnsiTheme="majorHAnsi"/>
                                    <w:b/>
                                    <w:bCs/>
                                    <w:color w:val="548DD4" w:themeColor="text2" w:themeTint="99"/>
                                    <w:spacing w:val="60"/>
                                    <w:sz w:val="20"/>
                                    <w:szCs w:val="20"/>
                                  </w:rPr>
                                </w:pPr>
                                <w:sdt>
                                  <w:sdtPr>
                                    <w:rPr>
                                      <w:rFonts w:asciiTheme="majorHAnsi" w:hAnsiTheme="majorHAnsi"/>
                                      <w:b/>
                                      <w:bCs/>
                                      <w:color w:val="548DD4" w:themeColor="text2" w:themeTint="99"/>
                                      <w:spacing w:val="60"/>
                                      <w:sz w:val="20"/>
                                      <w:szCs w:val="20"/>
                                    </w:rPr>
                                    <w:alias w:val="Company Address"/>
                                    <w:id w:val="-1671564274"/>
                                    <w:dataBinding w:prefixMappings="xmlns:ns0='http://schemas.microsoft.com/office/2006/coverPageProps' " w:xpath="/ns0:CoverPageProperties[1]/ns0:CompanyAddress[1]" w:storeItemID="{55AF091B-3C7A-41E3-B477-F2FDAA23CFDA}"/>
                                    <w:text/>
                                  </w:sdtPr>
                                  <w:sdtEndPr/>
                                  <w:sdtContent>
                                    <w:r w:rsidR="000E6562">
                                      <w:rPr>
                                        <w:rFonts w:asciiTheme="majorHAnsi" w:hAnsiTheme="majorHAnsi"/>
                                        <w:b/>
                                        <w:bCs/>
                                        <w:color w:val="548DD4" w:themeColor="text2" w:themeTint="99"/>
                                        <w:spacing w:val="60"/>
                                        <w:sz w:val="20"/>
                                        <w:szCs w:val="20"/>
                                      </w:rPr>
                                      <w:t>Lafayette College: Electrical and Computer Engineering</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D0EACA" id="Rectangle 2" o:spid="_x0000_s1026"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" filled="f" stroked="f">
                    <v:textbox>
                      <w:txbxContent>
                        <w:p w14:paraId="406A7CB3" w14:textId="6975F12D" w:rsidR="00942136" w:rsidRDefault="00936654" w:rsidP="00E33A04">
                          <w:pPr>
                            <w:contextualSpacing/>
                            <w:jc w:val="center"/>
                            <w:rPr>
                              <w:rFonts w:asciiTheme="majorHAnsi" w:hAnsiTheme="majorHAnsi"/>
                              <w:b/>
                              <w:bCs/>
                              <w:color w:val="548DD4" w:themeColor="text2" w:themeTint="99"/>
                              <w:spacing w:val="60"/>
                              <w:sz w:val="20"/>
                              <w:szCs w:val="20"/>
                            </w:rPr>
                          </w:pPr>
                          <w:sdt>
                            <w:sdtPr>
                              <w:rPr>
                                <w:rFonts w:asciiTheme="majorHAnsi" w:hAnsiTheme="majorHAnsi"/>
                                <w:b/>
                                <w:bCs/>
                                <w:color w:val="548DD4" w:themeColor="text2" w:themeTint="99"/>
                                <w:spacing w:val="60"/>
                                <w:sz w:val="20"/>
                                <w:szCs w:val="20"/>
                              </w:rPr>
                              <w:alias w:val="Company Address"/>
                              <w:id w:val="-1671564274"/>
                              <w:dataBinding w:prefixMappings="xmlns:ns0='http://schemas.microsoft.com/office/2006/coverPageProps' " w:xpath="/ns0:CoverPageProperties[1]/ns0:CompanyAddress[1]" w:storeItemID="{55AF091B-3C7A-41E3-B477-F2FDAA23CFDA}"/>
                              <w:text/>
                            </w:sdtPr>
                            <w:sdtEndPr/>
                            <w:sdtContent>
                              <w:r w:rsidR="000E6562">
                                <w:rPr>
                                  <w:rFonts w:asciiTheme="majorHAnsi" w:hAnsiTheme="majorHAnsi"/>
                                  <w:b/>
                                  <w:bCs/>
                                  <w:color w:val="548DD4" w:themeColor="text2" w:themeTint="99"/>
                                  <w:spacing w:val="60"/>
                                  <w:sz w:val="20"/>
                                  <w:szCs w:val="20"/>
                                </w:rPr>
                                <w:t>Lafayette College: Electrical and Computer Engineering</w:t>
                              </w:r>
                            </w:sdtContent>
                          </w:sdt>
                        </w:p>
                      </w:txbxContent>
                    </v:textbox>
                    <w10:wrap anchorx="page" anchory="page"/>
                  </v:rect>
                </w:pict>
              </mc:Fallback>
            </mc:AlternateContent>
          </w:r>
          <w:r>
            <w:rPr>
              <w:noProof/>
              <w:lang w:eastAsia="zh-CN"/>
            </w:rPr>
            <mc:AlternateContent>
              <mc:Choice Requires="wps">
                <w:drawing>
                  <wp:anchor distT="0" distB="0" distL="114300" distR="114300" simplePos="0" relativeHeight="251662336" behindDoc="0" locked="0" layoutInCell="1" allowOverlap="1" wp14:anchorId="36DD12E0" wp14:editId="26FD4A76">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4A7EBB"/>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3655DA"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" fillcolor="#8db3e2 [1311]" stroked="f">
                    <v:textbox inset=",7.2pt,,7.2pt"/>
                    <w10:wrap anchorx="page" anchory="page"/>
                  </v:rect>
                </w:pict>
              </mc:Fallback>
            </mc:AlternateContent>
          </w:r>
          <w:r>
            <w:rPr>
              <w:noProof/>
              <w:lang w:eastAsia="zh-CN"/>
            </w:rPr>
            <mc:AlternateContent>
              <mc:Choice Requires="wpg">
                <w:drawing>
                  <wp:anchor distT="0" distB="0" distL="114300" distR="114300" simplePos="0" relativeHeight="251659264" behindDoc="1" locked="0" layoutInCell="1" allowOverlap="1" wp14:anchorId="14D6C5FE" wp14:editId="0E76701A">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434B703" id="Group 9" o:spid="_x0000_s1026" style="position:absolute;margin-left:21.6pt;margin-top:702pt;width:568.8pt;height:54.05pt;z-index:-251657216;mso-position-horizontal-relative:page;mso-position-vertical-relative:page" coordorigin="432,13608" coordsize="11376,1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">
                    <v:shapetype id="_x0000_t32" coordsize="21600,21600" o:spt="32" o:oned="t" path="m,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lang w:eastAsia="zh-CN"/>
            </w:rPr>
            <mc:AlternateContent>
              <mc:Choice Requires="wpg">
                <w:drawing>
                  <wp:anchor distT="0" distB="0" distL="114300" distR="114300" simplePos="0" relativeHeight="251664384" behindDoc="0" locked="0" layoutInCell="1" allowOverlap="1" wp14:anchorId="70B74C37" wp14:editId="42F3D1B7">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29F233B" w14:textId="77777777" w:rsidR="00942136" w:rsidRDefault="00942136">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EF785EA" w14:textId="77777777" w:rsidR="00942136" w:rsidRDefault="00942136">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B74C37" id="Group 15" o:spid="_x0000_s1027" style="position:absolute;margin-left:364.5pt;margin-top:-385.7pt;width:143.25pt;height:60.75pt;z-index:251664384"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">
                    <v:shapetype id="_x0000_t202" coordsize="21600,21600" o:spt="202" path="m,l,21600r21600,l21600,xe">
                      <v:stroke joinstyle="miter"/>
                      <v:path gradientshapeok="t" o:connecttype="rect"/>
                    </v:shapetype>
                    <v:shape id="Text Box 16" o:spid="_x0000_s1028"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14:paraId="129F233B" w14:textId="77777777" w:rsidR="00942136" w:rsidRDefault="00942136">
                            <w:pPr>
                              <w:rPr>
                                <w:color w:val="FFFFFF"/>
                                <w:sz w:val="92"/>
                                <w:szCs w:val="92"/>
                              </w:rPr>
                            </w:pPr>
                            <w:r>
                              <w:rPr>
                                <w:color w:val="FFFFFF"/>
                                <w:sz w:val="92"/>
                                <w:szCs w:val="92"/>
                              </w:rPr>
                              <w:t>08</w:t>
                            </w:r>
                          </w:p>
                        </w:txbxContent>
                      </v:textbox>
                    </v:shape>
                    <v:shape id="AutoShape 17" o:spid="_x0000_s1029"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0"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14:paraId="5EF785EA" w14:textId="77777777" w:rsidR="00942136" w:rsidRDefault="00942136">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1AA0EA67" w14:textId="5D231C30" w:rsidR="00A45D4C" w:rsidRDefault="006F2E12">
          <w:r>
            <w:rPr>
              <w:noProof/>
              <w:lang w:eastAsia="zh-CN"/>
            </w:rPr>
            <mc:AlternateContent>
              <mc:Choice Requires="wps">
                <w:drawing>
                  <wp:anchor distT="0" distB="0" distL="114300" distR="114300" simplePos="0" relativeHeight="251661312" behindDoc="0" locked="0" layoutInCell="1" allowOverlap="1" wp14:anchorId="60ABCF61" wp14:editId="6EF9B9E1">
                    <wp:simplePos x="0" y="0"/>
                    <wp:positionH relativeFrom="page">
                      <wp:posOffset>429260</wp:posOffset>
                    </wp:positionH>
                    <wp:positionV relativeFrom="page">
                      <wp:posOffset>4983480</wp:posOffset>
                    </wp:positionV>
                    <wp:extent cx="6085840" cy="3418205"/>
                    <wp:effectExtent l="0" t="0" r="0" b="1079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85840" cy="341820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676467599"/>
                                  <w:dataBinding w:prefixMappings="xmlns:ns0='http://purl.org/dc/elements/1.1/' xmlns:ns1='http://schemas.openxmlformats.org/package/2006/metadata/core-properties' " w:xpath="/ns1:coreProperties[1]/ns0:title[1]" w:storeItemID="{6C3C8BC8-F283-45AE-878A-BAB7291924A1}"/>
                                  <w:text/>
                                </w:sdtPr>
                                <w:sdtEndPr/>
                                <w:sdtContent>
                                  <w:p w14:paraId="0E501077" w14:textId="40EC7ED4" w:rsidR="00942136" w:rsidRDefault="00942136">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Accumulator Simulation Test: ATP-01</w:t>
                                    </w:r>
                                  </w:p>
                                </w:sdtContent>
                              </w:sdt>
                              <w:p w14:paraId="10ADF40D" w14:textId="126FEBBB" w:rsidR="00942136" w:rsidRDefault="00974989" w:rsidP="006F2E12">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p w14:paraId="481B9268" w14:textId="3D48E7AF" w:rsidR="00942136" w:rsidRDefault="00942136" w:rsidP="006F2E12">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sdt>
                                  <w:sdtPr>
                                    <w:rPr>
                                      <w:rFonts w:asciiTheme="majorHAnsi" w:hAnsiTheme="majorHAnsi"/>
                                      <w:color w:val="808080" w:themeColor="background1" w:themeShade="80"/>
                                    </w:rPr>
                                    <w:alias w:val="Abstract"/>
                                    <w:id w:val="-604414953"/>
                                    <w:dataBinding w:prefixMappings="xmlns:ns0='http://schemas.microsoft.com/office/2006/coverPageProps' " w:xpath="/ns0:CoverPageProperties[1]/ns0:Abstract[1]" w:storeItemID="{55AF091B-3C7A-41E3-B477-F2FDAA23CFDA}"/>
                                    <w:text/>
                                  </w:sdtPr>
                                  <w:sdtEndPr/>
                                  <w:sdtContent>
                                    <w:r>
                                      <w:rPr>
                                        <w:rFonts w:asciiTheme="majorHAnsi" w:hAnsiTheme="majorHAnsi"/>
                                        <w:color w:val="808080" w:themeColor="background1" w:themeShade="80"/>
                                      </w:rPr>
                                      <w:t>This document contains information about how to set up a test for the accumulator.  This test verifies that the packs are able to power the motor.  A simulated load is used for this test.</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0ABCF61" id="Rectangle 3" o:spid="_x0000_s1031" style="position:absolute;margin-left:33.8pt;margin-top:392.4pt;width:479.2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" filled="f" stroked="f">
                    <v:textbox>
                      <w:txbxContent>
                        <w:sdt>
                          <w:sdtPr>
                            <w:rPr>
                              <w:rFonts w:asciiTheme="majorHAnsi" w:hAnsiTheme="majorHAnsi"/>
                              <w:color w:val="808080" w:themeColor="background1" w:themeShade="80"/>
                              <w:sz w:val="56"/>
                              <w:szCs w:val="56"/>
                            </w:rPr>
                            <w:alias w:val="Title"/>
                            <w:tag w:val=""/>
                            <w:id w:val="676467599"/>
                            <w:dataBinding w:prefixMappings="xmlns:ns0='http://purl.org/dc/elements/1.1/' xmlns:ns1='http://schemas.openxmlformats.org/package/2006/metadata/core-properties' " w:xpath="/ns1:coreProperties[1]/ns0:title[1]" w:storeItemID="{6C3C8BC8-F283-45AE-878A-BAB7291924A1}"/>
                            <w:text/>
                          </w:sdtPr>
                          <w:sdtEndPr/>
                          <w:sdtContent>
                            <w:p w14:paraId="0E501077" w14:textId="40EC7ED4" w:rsidR="00942136" w:rsidRDefault="00942136">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Accumulator Simulation Test: ATP-01</w:t>
                              </w:r>
                            </w:p>
                          </w:sdtContent>
                        </w:sdt>
                        <w:p w14:paraId="10ADF40D" w14:textId="126FEBBB" w:rsidR="00942136" w:rsidRDefault="00974989" w:rsidP="006F2E12">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Greg Flynn</w:t>
                          </w:r>
                        </w:p>
                        <w:p w14:paraId="481B9268" w14:textId="3D48E7AF" w:rsidR="00942136" w:rsidRDefault="00942136" w:rsidP="006F2E12">
                          <w:pPr>
                            <w:contextualSpacing/>
                            <w:rPr>
                              <w:rFonts w:asciiTheme="majorHAnsi" w:hAnsiTheme="majorHAnsi"/>
                              <w:color w:val="808080" w:themeColor="background1" w:themeShade="80"/>
                            </w:rPr>
                          </w:pPr>
                          <w:r>
                            <w:rPr>
                              <w:rFonts w:asciiTheme="majorHAnsi" w:hAnsiTheme="majorHAnsi"/>
                              <w:color w:val="808080" w:themeColor="background1" w:themeShade="80"/>
                            </w:rPr>
                            <w:t xml:space="preserve"> </w:t>
                          </w:r>
                          <w:sdt>
                            <w:sdtPr>
                              <w:rPr>
                                <w:rFonts w:asciiTheme="majorHAnsi" w:hAnsiTheme="majorHAnsi"/>
                                <w:color w:val="808080" w:themeColor="background1" w:themeShade="80"/>
                              </w:rPr>
                              <w:alias w:val="Abstract"/>
                              <w:id w:val="-604414953"/>
                              <w:dataBinding w:prefixMappings="xmlns:ns0='http://schemas.microsoft.com/office/2006/coverPageProps' " w:xpath="/ns0:CoverPageProperties[1]/ns0:Abstract[1]" w:storeItemID="{55AF091B-3C7A-41E3-B477-F2FDAA23CFDA}"/>
                              <w:text/>
                            </w:sdtPr>
                            <w:sdtEndPr/>
                            <w:sdtContent>
                              <w:r>
                                <w:rPr>
                                  <w:rFonts w:asciiTheme="majorHAnsi" w:hAnsiTheme="majorHAnsi"/>
                                  <w:color w:val="808080" w:themeColor="background1" w:themeShade="80"/>
                                </w:rPr>
                                <w:t>This document contains information about how to set up a test for the accumulator.  This test verifies that the packs are able to power the motor.  A simulated load is used for this test.</w:t>
                              </w:r>
                            </w:sdtContent>
                          </w:sdt>
                        </w:p>
                      </w:txbxContent>
                    </v:textbox>
                    <w10:wrap anchorx="page" anchory="page"/>
                  </v:rect>
                </w:pict>
              </mc:Fallback>
            </mc:AlternateContent>
          </w:r>
          <w:r w:rsidR="00A45D4C">
            <w:br w:type="page"/>
          </w:r>
        </w:p>
      </w:sdtContent>
    </w:sdt>
    <w:sdt>
      <w:sdtPr>
        <w:rPr>
          <w:rFonts w:asciiTheme="minorHAnsi" w:eastAsiaTheme="minorEastAsia" w:hAnsiTheme="minorHAnsi" w:cstheme="minorBidi"/>
          <w:b w:val="0"/>
          <w:bCs w:val="0"/>
          <w:color w:val="auto"/>
          <w:sz w:val="24"/>
          <w:szCs w:val="24"/>
        </w:rPr>
        <w:id w:val="-1201469507"/>
        <w:docPartObj>
          <w:docPartGallery w:val="Table of Contents"/>
          <w:docPartUnique/>
        </w:docPartObj>
      </w:sdtPr>
      <w:sdtEndPr>
        <w:rPr>
          <w:noProof/>
        </w:rPr>
      </w:sdtEndPr>
      <w:sdtContent>
        <w:p w14:paraId="72968CEA" w14:textId="44BE8646" w:rsidR="00223504" w:rsidRDefault="00223504">
          <w:pPr>
            <w:pStyle w:val="TOCHeading"/>
          </w:pPr>
          <w:r>
            <w:t>Table of Contents</w:t>
          </w:r>
        </w:p>
        <w:p w14:paraId="5C929682" w14:textId="77777777" w:rsidR="00610A49" w:rsidRDefault="00223504">
          <w:pPr>
            <w:pStyle w:val="TOC1"/>
            <w:tabs>
              <w:tab w:val="right" w:leader="dot" w:pos="8290"/>
            </w:tabs>
            <w:rPr>
              <w:b w:val="0"/>
              <w:noProof/>
              <w:lang w:eastAsia="ja-JP"/>
            </w:rPr>
          </w:pPr>
          <w:r>
            <w:rPr>
              <w:b w:val="0"/>
            </w:rPr>
            <w:fldChar w:fldCharType="begin"/>
          </w:r>
          <w:r>
            <w:instrText xml:space="preserve"> TOC \o "1-3" \h \z \u </w:instrText>
          </w:r>
          <w:r>
            <w:rPr>
              <w:b w:val="0"/>
            </w:rPr>
            <w:fldChar w:fldCharType="separate"/>
          </w:r>
          <w:r w:rsidR="00610A49">
            <w:rPr>
              <w:noProof/>
            </w:rPr>
            <w:t>Desired objectives</w:t>
          </w:r>
          <w:r w:rsidR="00610A49">
            <w:rPr>
              <w:noProof/>
            </w:rPr>
            <w:tab/>
          </w:r>
          <w:r w:rsidR="00610A49">
            <w:rPr>
              <w:noProof/>
            </w:rPr>
            <w:fldChar w:fldCharType="begin"/>
          </w:r>
          <w:r w:rsidR="00610A49">
            <w:rPr>
              <w:noProof/>
            </w:rPr>
            <w:instrText xml:space="preserve"> PAGEREF _Toc348639899 \h </w:instrText>
          </w:r>
          <w:r w:rsidR="00610A49">
            <w:rPr>
              <w:noProof/>
            </w:rPr>
          </w:r>
          <w:r w:rsidR="00610A49">
            <w:rPr>
              <w:noProof/>
            </w:rPr>
            <w:fldChar w:fldCharType="separate"/>
          </w:r>
          <w:r w:rsidR="00610A49">
            <w:rPr>
              <w:noProof/>
            </w:rPr>
            <w:t>3</w:t>
          </w:r>
          <w:r w:rsidR="00610A49">
            <w:rPr>
              <w:noProof/>
            </w:rPr>
            <w:fldChar w:fldCharType="end"/>
          </w:r>
        </w:p>
        <w:p w14:paraId="7EA4E6EB" w14:textId="77777777" w:rsidR="00610A49" w:rsidRDefault="00610A49">
          <w:pPr>
            <w:pStyle w:val="TOC1"/>
            <w:tabs>
              <w:tab w:val="right" w:leader="dot" w:pos="8290"/>
            </w:tabs>
            <w:rPr>
              <w:b w:val="0"/>
              <w:noProof/>
              <w:lang w:eastAsia="ja-JP"/>
            </w:rPr>
          </w:pPr>
          <w:r>
            <w:rPr>
              <w:noProof/>
            </w:rPr>
            <w:t>Required Hardware</w:t>
          </w:r>
          <w:r>
            <w:rPr>
              <w:noProof/>
            </w:rPr>
            <w:tab/>
          </w:r>
          <w:r>
            <w:rPr>
              <w:noProof/>
            </w:rPr>
            <w:fldChar w:fldCharType="begin"/>
          </w:r>
          <w:r>
            <w:rPr>
              <w:noProof/>
            </w:rPr>
            <w:instrText xml:space="preserve"> PAGEREF _Toc348639900 \h </w:instrText>
          </w:r>
          <w:r>
            <w:rPr>
              <w:noProof/>
            </w:rPr>
          </w:r>
          <w:r>
            <w:rPr>
              <w:noProof/>
            </w:rPr>
            <w:fldChar w:fldCharType="separate"/>
          </w:r>
          <w:r>
            <w:rPr>
              <w:noProof/>
            </w:rPr>
            <w:t>3</w:t>
          </w:r>
          <w:r>
            <w:rPr>
              <w:noProof/>
            </w:rPr>
            <w:fldChar w:fldCharType="end"/>
          </w:r>
        </w:p>
        <w:p w14:paraId="173BC294" w14:textId="77777777" w:rsidR="00610A49" w:rsidRDefault="00610A49">
          <w:pPr>
            <w:pStyle w:val="TOC1"/>
            <w:tabs>
              <w:tab w:val="right" w:leader="dot" w:pos="8290"/>
            </w:tabs>
            <w:rPr>
              <w:b w:val="0"/>
              <w:noProof/>
              <w:lang w:eastAsia="ja-JP"/>
            </w:rPr>
          </w:pPr>
          <w:r>
            <w:rPr>
              <w:noProof/>
            </w:rPr>
            <w:t>Required Software</w:t>
          </w:r>
          <w:r>
            <w:rPr>
              <w:noProof/>
            </w:rPr>
            <w:tab/>
          </w:r>
          <w:r>
            <w:rPr>
              <w:noProof/>
            </w:rPr>
            <w:fldChar w:fldCharType="begin"/>
          </w:r>
          <w:r>
            <w:rPr>
              <w:noProof/>
            </w:rPr>
            <w:instrText xml:space="preserve"> PAGEREF _Toc348639901 \h </w:instrText>
          </w:r>
          <w:r>
            <w:rPr>
              <w:noProof/>
            </w:rPr>
          </w:r>
          <w:r>
            <w:rPr>
              <w:noProof/>
            </w:rPr>
            <w:fldChar w:fldCharType="separate"/>
          </w:r>
          <w:r>
            <w:rPr>
              <w:noProof/>
            </w:rPr>
            <w:t>3</w:t>
          </w:r>
          <w:r>
            <w:rPr>
              <w:noProof/>
            </w:rPr>
            <w:fldChar w:fldCharType="end"/>
          </w:r>
        </w:p>
        <w:p w14:paraId="6AA46F52" w14:textId="77777777" w:rsidR="00610A49" w:rsidRDefault="00610A49">
          <w:pPr>
            <w:pStyle w:val="TOC1"/>
            <w:tabs>
              <w:tab w:val="right" w:leader="dot" w:pos="8290"/>
            </w:tabs>
            <w:rPr>
              <w:b w:val="0"/>
              <w:noProof/>
              <w:lang w:eastAsia="ja-JP"/>
            </w:rPr>
          </w:pPr>
          <w:r>
            <w:rPr>
              <w:noProof/>
            </w:rPr>
            <w:t>Hardware Setup</w:t>
          </w:r>
          <w:r>
            <w:rPr>
              <w:noProof/>
            </w:rPr>
            <w:tab/>
          </w:r>
          <w:r>
            <w:rPr>
              <w:noProof/>
            </w:rPr>
            <w:fldChar w:fldCharType="begin"/>
          </w:r>
          <w:r>
            <w:rPr>
              <w:noProof/>
            </w:rPr>
            <w:instrText xml:space="preserve"> PAGEREF _Toc348639902 \h </w:instrText>
          </w:r>
          <w:r>
            <w:rPr>
              <w:noProof/>
            </w:rPr>
          </w:r>
          <w:r>
            <w:rPr>
              <w:noProof/>
            </w:rPr>
            <w:fldChar w:fldCharType="separate"/>
          </w:r>
          <w:r>
            <w:rPr>
              <w:noProof/>
            </w:rPr>
            <w:t>3</w:t>
          </w:r>
          <w:r>
            <w:rPr>
              <w:noProof/>
            </w:rPr>
            <w:fldChar w:fldCharType="end"/>
          </w:r>
        </w:p>
        <w:p w14:paraId="414F8889" w14:textId="77777777" w:rsidR="00610A49" w:rsidRDefault="00610A49">
          <w:pPr>
            <w:pStyle w:val="TOC2"/>
            <w:tabs>
              <w:tab w:val="right" w:leader="dot" w:pos="8290"/>
            </w:tabs>
            <w:rPr>
              <w:b w:val="0"/>
              <w:noProof/>
              <w:sz w:val="24"/>
              <w:szCs w:val="24"/>
              <w:lang w:eastAsia="ja-JP"/>
            </w:rPr>
          </w:pPr>
          <w:r>
            <w:rPr>
              <w:noProof/>
            </w:rPr>
            <w:t>Single pack</w:t>
          </w:r>
          <w:r>
            <w:rPr>
              <w:noProof/>
            </w:rPr>
            <w:tab/>
          </w:r>
          <w:r>
            <w:rPr>
              <w:noProof/>
            </w:rPr>
            <w:fldChar w:fldCharType="begin"/>
          </w:r>
          <w:r>
            <w:rPr>
              <w:noProof/>
            </w:rPr>
            <w:instrText xml:space="preserve"> PAGEREF _Toc348639903 \h </w:instrText>
          </w:r>
          <w:r>
            <w:rPr>
              <w:noProof/>
            </w:rPr>
          </w:r>
          <w:r>
            <w:rPr>
              <w:noProof/>
            </w:rPr>
            <w:fldChar w:fldCharType="separate"/>
          </w:r>
          <w:r>
            <w:rPr>
              <w:noProof/>
            </w:rPr>
            <w:t>3</w:t>
          </w:r>
          <w:r>
            <w:rPr>
              <w:noProof/>
            </w:rPr>
            <w:fldChar w:fldCharType="end"/>
          </w:r>
        </w:p>
        <w:p w14:paraId="2335D141" w14:textId="77777777" w:rsidR="00610A49" w:rsidRDefault="00610A49">
          <w:pPr>
            <w:pStyle w:val="TOC2"/>
            <w:tabs>
              <w:tab w:val="right" w:leader="dot" w:pos="8290"/>
            </w:tabs>
            <w:rPr>
              <w:b w:val="0"/>
              <w:noProof/>
              <w:sz w:val="24"/>
              <w:szCs w:val="24"/>
              <w:lang w:eastAsia="ja-JP"/>
            </w:rPr>
          </w:pPr>
          <w:r>
            <w:rPr>
              <w:noProof/>
            </w:rPr>
            <w:t>Series packs</w:t>
          </w:r>
          <w:r>
            <w:rPr>
              <w:noProof/>
            </w:rPr>
            <w:tab/>
          </w:r>
          <w:r>
            <w:rPr>
              <w:noProof/>
            </w:rPr>
            <w:fldChar w:fldCharType="begin"/>
          </w:r>
          <w:r>
            <w:rPr>
              <w:noProof/>
            </w:rPr>
            <w:instrText xml:space="preserve"> PAGEREF _Toc348639904 \h </w:instrText>
          </w:r>
          <w:r>
            <w:rPr>
              <w:noProof/>
            </w:rPr>
          </w:r>
          <w:r>
            <w:rPr>
              <w:noProof/>
            </w:rPr>
            <w:fldChar w:fldCharType="separate"/>
          </w:r>
          <w:r>
            <w:rPr>
              <w:noProof/>
            </w:rPr>
            <w:t>3</w:t>
          </w:r>
          <w:r>
            <w:rPr>
              <w:noProof/>
            </w:rPr>
            <w:fldChar w:fldCharType="end"/>
          </w:r>
        </w:p>
        <w:p w14:paraId="62A96A27" w14:textId="77777777" w:rsidR="00610A49" w:rsidRDefault="00610A49">
          <w:pPr>
            <w:pStyle w:val="TOC1"/>
            <w:tabs>
              <w:tab w:val="right" w:leader="dot" w:pos="8290"/>
            </w:tabs>
            <w:rPr>
              <w:b w:val="0"/>
              <w:noProof/>
              <w:lang w:eastAsia="ja-JP"/>
            </w:rPr>
          </w:pPr>
          <w:r>
            <w:rPr>
              <w:noProof/>
            </w:rPr>
            <w:t>Software Setup</w:t>
          </w:r>
          <w:r>
            <w:rPr>
              <w:noProof/>
            </w:rPr>
            <w:tab/>
          </w:r>
          <w:r>
            <w:rPr>
              <w:noProof/>
            </w:rPr>
            <w:fldChar w:fldCharType="begin"/>
          </w:r>
          <w:r>
            <w:rPr>
              <w:noProof/>
            </w:rPr>
            <w:instrText xml:space="preserve"> PAGEREF _Toc348639905 \h </w:instrText>
          </w:r>
          <w:r>
            <w:rPr>
              <w:noProof/>
            </w:rPr>
          </w:r>
          <w:r>
            <w:rPr>
              <w:noProof/>
            </w:rPr>
            <w:fldChar w:fldCharType="separate"/>
          </w:r>
          <w:r>
            <w:rPr>
              <w:noProof/>
            </w:rPr>
            <w:t>4</w:t>
          </w:r>
          <w:r>
            <w:rPr>
              <w:noProof/>
            </w:rPr>
            <w:fldChar w:fldCharType="end"/>
          </w:r>
        </w:p>
        <w:p w14:paraId="185A3535" w14:textId="77777777" w:rsidR="00610A49" w:rsidRDefault="00610A49">
          <w:pPr>
            <w:pStyle w:val="TOC1"/>
            <w:tabs>
              <w:tab w:val="right" w:leader="dot" w:pos="8290"/>
            </w:tabs>
            <w:rPr>
              <w:b w:val="0"/>
              <w:noProof/>
              <w:lang w:eastAsia="ja-JP"/>
            </w:rPr>
          </w:pPr>
          <w:r>
            <w:rPr>
              <w:noProof/>
            </w:rPr>
            <w:t>Test Procedure</w:t>
          </w:r>
          <w:r>
            <w:rPr>
              <w:noProof/>
            </w:rPr>
            <w:tab/>
          </w:r>
          <w:r>
            <w:rPr>
              <w:noProof/>
            </w:rPr>
            <w:fldChar w:fldCharType="begin"/>
          </w:r>
          <w:r>
            <w:rPr>
              <w:noProof/>
            </w:rPr>
            <w:instrText xml:space="preserve"> PAGEREF _Toc348639906 \h </w:instrText>
          </w:r>
          <w:r>
            <w:rPr>
              <w:noProof/>
            </w:rPr>
          </w:r>
          <w:r>
            <w:rPr>
              <w:noProof/>
            </w:rPr>
            <w:fldChar w:fldCharType="separate"/>
          </w:r>
          <w:r>
            <w:rPr>
              <w:noProof/>
            </w:rPr>
            <w:t>4</w:t>
          </w:r>
          <w:r>
            <w:rPr>
              <w:noProof/>
            </w:rPr>
            <w:fldChar w:fldCharType="end"/>
          </w:r>
        </w:p>
        <w:p w14:paraId="57B80054" w14:textId="77777777" w:rsidR="00610A49" w:rsidRDefault="00610A49">
          <w:pPr>
            <w:pStyle w:val="TOC2"/>
            <w:tabs>
              <w:tab w:val="right" w:leader="dot" w:pos="8290"/>
            </w:tabs>
            <w:rPr>
              <w:b w:val="0"/>
              <w:noProof/>
              <w:sz w:val="24"/>
              <w:szCs w:val="24"/>
              <w:lang w:eastAsia="ja-JP"/>
            </w:rPr>
          </w:pPr>
          <w:r>
            <w:rPr>
              <w:noProof/>
            </w:rPr>
            <w:t>Single pack</w:t>
          </w:r>
          <w:r>
            <w:rPr>
              <w:noProof/>
            </w:rPr>
            <w:tab/>
          </w:r>
          <w:r>
            <w:rPr>
              <w:noProof/>
            </w:rPr>
            <w:fldChar w:fldCharType="begin"/>
          </w:r>
          <w:r>
            <w:rPr>
              <w:noProof/>
            </w:rPr>
            <w:instrText xml:space="preserve"> PAGEREF _Toc348639907 \h </w:instrText>
          </w:r>
          <w:r>
            <w:rPr>
              <w:noProof/>
            </w:rPr>
          </w:r>
          <w:r>
            <w:rPr>
              <w:noProof/>
            </w:rPr>
            <w:fldChar w:fldCharType="separate"/>
          </w:r>
          <w:r>
            <w:rPr>
              <w:noProof/>
            </w:rPr>
            <w:t>4</w:t>
          </w:r>
          <w:r>
            <w:rPr>
              <w:noProof/>
            </w:rPr>
            <w:fldChar w:fldCharType="end"/>
          </w:r>
        </w:p>
        <w:p w14:paraId="48F17AB2" w14:textId="77777777" w:rsidR="00610A49" w:rsidRDefault="00610A49">
          <w:pPr>
            <w:pStyle w:val="TOC2"/>
            <w:tabs>
              <w:tab w:val="right" w:leader="dot" w:pos="8290"/>
            </w:tabs>
            <w:rPr>
              <w:b w:val="0"/>
              <w:noProof/>
              <w:sz w:val="24"/>
              <w:szCs w:val="24"/>
              <w:lang w:eastAsia="ja-JP"/>
            </w:rPr>
          </w:pPr>
          <w:r>
            <w:rPr>
              <w:noProof/>
            </w:rPr>
            <w:t>Series packs</w:t>
          </w:r>
          <w:r>
            <w:rPr>
              <w:noProof/>
            </w:rPr>
            <w:tab/>
          </w:r>
          <w:r>
            <w:rPr>
              <w:noProof/>
            </w:rPr>
            <w:fldChar w:fldCharType="begin"/>
          </w:r>
          <w:r>
            <w:rPr>
              <w:noProof/>
            </w:rPr>
            <w:instrText xml:space="preserve"> PAGEREF _Toc348639908 \h </w:instrText>
          </w:r>
          <w:r>
            <w:rPr>
              <w:noProof/>
            </w:rPr>
          </w:r>
          <w:r>
            <w:rPr>
              <w:noProof/>
            </w:rPr>
            <w:fldChar w:fldCharType="separate"/>
          </w:r>
          <w:r>
            <w:rPr>
              <w:noProof/>
            </w:rPr>
            <w:t>4</w:t>
          </w:r>
          <w:r>
            <w:rPr>
              <w:noProof/>
            </w:rPr>
            <w:fldChar w:fldCharType="end"/>
          </w:r>
        </w:p>
        <w:p w14:paraId="72FCD2E1" w14:textId="77777777" w:rsidR="00610A49" w:rsidRDefault="00610A49">
          <w:pPr>
            <w:pStyle w:val="TOC1"/>
            <w:tabs>
              <w:tab w:val="right" w:leader="dot" w:pos="8290"/>
            </w:tabs>
            <w:rPr>
              <w:b w:val="0"/>
              <w:noProof/>
              <w:lang w:eastAsia="ja-JP"/>
            </w:rPr>
          </w:pPr>
          <w:r>
            <w:rPr>
              <w:noProof/>
            </w:rPr>
            <w:t>Acceptance Test Summary</w:t>
          </w:r>
          <w:r>
            <w:rPr>
              <w:noProof/>
            </w:rPr>
            <w:tab/>
          </w:r>
          <w:r>
            <w:rPr>
              <w:noProof/>
            </w:rPr>
            <w:fldChar w:fldCharType="begin"/>
          </w:r>
          <w:r>
            <w:rPr>
              <w:noProof/>
            </w:rPr>
            <w:instrText xml:space="preserve"> PAGEREF _Toc348639909 \h </w:instrText>
          </w:r>
          <w:r>
            <w:rPr>
              <w:noProof/>
            </w:rPr>
          </w:r>
          <w:r>
            <w:rPr>
              <w:noProof/>
            </w:rPr>
            <w:fldChar w:fldCharType="separate"/>
          </w:r>
          <w:r>
            <w:rPr>
              <w:noProof/>
            </w:rPr>
            <w:t>5</w:t>
          </w:r>
          <w:r>
            <w:rPr>
              <w:noProof/>
            </w:rPr>
            <w:fldChar w:fldCharType="end"/>
          </w:r>
        </w:p>
        <w:p w14:paraId="14A8E485" w14:textId="332F9D9E" w:rsidR="00223504" w:rsidRDefault="00223504">
          <w:r>
            <w:rPr>
              <w:b/>
              <w:bCs/>
              <w:noProof/>
            </w:rPr>
            <w:fldChar w:fldCharType="end"/>
          </w:r>
        </w:p>
      </w:sdtContent>
    </w:sdt>
    <w:p w14:paraId="1F06D197" w14:textId="77777777" w:rsidR="006F2E12" w:rsidRDefault="006F2E12"/>
    <w:p w14:paraId="10CF0F9C" w14:textId="163709D4" w:rsidR="00223504" w:rsidRDefault="00223504">
      <w:pPr>
        <w:rPr>
          <w:rFonts w:asciiTheme="majorHAnsi" w:eastAsiaTheme="majorEastAsia" w:hAnsiTheme="majorHAnsi" w:cstheme="majorBidi"/>
          <w:b/>
          <w:bCs/>
          <w:color w:val="345A8A" w:themeColor="accent1" w:themeShade="B5"/>
          <w:sz w:val="32"/>
          <w:szCs w:val="32"/>
        </w:rPr>
      </w:pPr>
      <w:r>
        <w:br w:type="page"/>
      </w:r>
    </w:p>
    <w:p w14:paraId="529EEAF8" w14:textId="3152681E" w:rsidR="00732CFB" w:rsidRDefault="00732CFB" w:rsidP="00732CFB">
      <w:pPr>
        <w:pStyle w:val="Heading1"/>
        <w:spacing w:line="360" w:lineRule="auto"/>
      </w:pPr>
      <w:bookmarkStart w:id="0" w:name="_Toc348639899"/>
      <w:commentRangeStart w:id="1"/>
      <w:r>
        <w:lastRenderedPageBreak/>
        <w:t>Desired objectives</w:t>
      </w:r>
      <w:bookmarkEnd w:id="0"/>
      <w:commentRangeEnd w:id="1"/>
      <w:r w:rsidR="00935A3C">
        <w:rPr>
          <w:rStyle w:val="CommentReference"/>
          <w:rFonts w:asciiTheme="minorHAnsi" w:eastAsiaTheme="minorEastAsia" w:hAnsiTheme="minorHAnsi" w:cstheme="minorBidi"/>
          <w:b w:val="0"/>
          <w:bCs w:val="0"/>
          <w:color w:val="auto"/>
        </w:rPr>
        <w:commentReference w:id="1"/>
      </w:r>
    </w:p>
    <w:p w14:paraId="41710EE8" w14:textId="13862FC9" w:rsidR="00732CFB" w:rsidRDefault="00732CFB" w:rsidP="00732CFB">
      <w:pPr>
        <w:spacing w:line="276" w:lineRule="auto"/>
      </w:pPr>
      <w:r>
        <w:t xml:space="preserve">This test should verify that the packs perform safely.  To achieve this the packs will discharge into a simulated load.  </w:t>
      </w:r>
      <w:r w:rsidR="00912A01">
        <w:t xml:space="preserve">This will </w:t>
      </w:r>
      <w:r w:rsidR="001A3CC8">
        <w:t xml:space="preserve">be done in two steps.  The first test will verify that </w:t>
      </w:r>
      <w:r w:rsidR="00837EE9">
        <w:t>a</w:t>
      </w:r>
      <w:r w:rsidR="006B3F88">
        <w:t>n</w:t>
      </w:r>
      <w:r w:rsidR="00837EE9">
        <w:t xml:space="preserve"> individual pack can deliver the expected current.  The second test will ensure that all of the packs can work together to ensure that the correct current can be driven into the load at the right voltage.</w:t>
      </w:r>
    </w:p>
    <w:p w14:paraId="66039760" w14:textId="77777777" w:rsidR="00C9451D" w:rsidRDefault="00C9451D" w:rsidP="00732CFB">
      <w:pPr>
        <w:spacing w:line="276" w:lineRule="auto"/>
      </w:pPr>
    </w:p>
    <w:p w14:paraId="619FE11E" w14:textId="180D0393" w:rsidR="001430EA" w:rsidRPr="001430EA" w:rsidRDefault="00C9451D" w:rsidP="001430EA">
      <w:pPr>
        <w:spacing w:line="276" w:lineRule="auto"/>
        <w:rPr>
          <w:rFonts w:eastAsia="Times New Roman"/>
          <w:color w:val="000000"/>
        </w:rPr>
      </w:pPr>
      <w:r>
        <w:t xml:space="preserve">The nominal voltage of 4 packs in series is </w:t>
      </w:r>
      <w:r w:rsidRPr="00E93CB9">
        <w:rPr>
          <w:rFonts w:eastAsia="Times New Roman"/>
          <w:color w:val="000000"/>
        </w:rPr>
        <w:t>89.6</w:t>
      </w:r>
      <w:r>
        <w:rPr>
          <w:rFonts w:eastAsia="Times New Roman"/>
          <w:color w:val="000000"/>
        </w:rPr>
        <w:t xml:space="preserve">VDC.  </w:t>
      </w:r>
      <w:commentRangeStart w:id="2"/>
      <w:r>
        <w:rPr>
          <w:rFonts w:eastAsia="Times New Roman"/>
          <w:color w:val="000000"/>
        </w:rPr>
        <w:t>For one pack it is 22.4V.</w:t>
      </w:r>
      <w:r w:rsidR="00C66587">
        <w:rPr>
          <w:rFonts w:eastAsia="Times New Roman"/>
          <w:color w:val="000000"/>
        </w:rPr>
        <w:t xml:space="preserve">  </w:t>
      </w:r>
      <w:commentRangeEnd w:id="2"/>
      <w:r w:rsidR="004E54CA">
        <w:rPr>
          <w:rStyle w:val="CommentReference"/>
        </w:rPr>
        <w:commentReference w:id="2"/>
      </w:r>
      <w:commentRangeStart w:id="3"/>
      <w:r w:rsidR="00C66587">
        <w:rPr>
          <w:rFonts w:eastAsia="Times New Roman"/>
          <w:color w:val="000000"/>
        </w:rPr>
        <w:t>The maximum current that the packs will be asked to draw is 200A.</w:t>
      </w:r>
      <w:r w:rsidR="003916EC">
        <w:rPr>
          <w:rFonts w:eastAsia="Times New Roman"/>
          <w:color w:val="000000"/>
        </w:rPr>
        <w:t xml:space="preserve">  The maximum anticipated voltage is 106.4VDC.</w:t>
      </w:r>
      <w:r w:rsidR="00A9457C">
        <w:rPr>
          <w:rFonts w:eastAsia="Times New Roman"/>
          <w:color w:val="000000"/>
        </w:rPr>
        <w:t xml:space="preserve">  The tests are designed to ensure that </w:t>
      </w:r>
      <w:r w:rsidR="00E33E07">
        <w:rPr>
          <w:rFonts w:eastAsia="Times New Roman"/>
          <w:color w:val="000000"/>
        </w:rPr>
        <w:t xml:space="preserve">no more than </w:t>
      </w:r>
      <w:r w:rsidR="00236A7F">
        <w:rPr>
          <w:rFonts w:eastAsia="Times New Roman"/>
          <w:color w:val="000000"/>
        </w:rPr>
        <w:t>200 A will be drawn</w:t>
      </w:r>
      <w:r w:rsidR="005948C6">
        <w:rPr>
          <w:rFonts w:eastAsia="Times New Roman"/>
          <w:color w:val="000000"/>
        </w:rPr>
        <w:t xml:space="preserve"> in any circumstance</w:t>
      </w:r>
      <w:r w:rsidR="00236A7F">
        <w:rPr>
          <w:rFonts w:eastAsia="Times New Roman"/>
          <w:color w:val="000000"/>
        </w:rPr>
        <w:t>.</w:t>
      </w:r>
      <w:commentRangeEnd w:id="3"/>
      <w:r w:rsidR="00DE60B7">
        <w:rPr>
          <w:rStyle w:val="CommentReference"/>
        </w:rPr>
        <w:commentReference w:id="3"/>
      </w:r>
      <w:bookmarkStart w:id="4" w:name="_GoBack"/>
      <w:bookmarkEnd w:id="4"/>
    </w:p>
    <w:p w14:paraId="76A9D643" w14:textId="77777777" w:rsidR="00F312CA" w:rsidRDefault="00F312CA" w:rsidP="00732CFB">
      <w:pPr>
        <w:spacing w:line="276" w:lineRule="auto"/>
      </w:pPr>
    </w:p>
    <w:p w14:paraId="6C8DCD8F" w14:textId="29391CCE" w:rsidR="00F312CA" w:rsidRPr="00732CFB" w:rsidRDefault="00F312CA" w:rsidP="00732CFB">
      <w:pPr>
        <w:spacing w:line="276" w:lineRule="auto"/>
      </w:pPr>
      <w:r>
        <w:t>To run these test a safety plan must have already been agreed and accepted by the ECE Director of Lab</w:t>
      </w:r>
      <w:r w:rsidR="000E6D66">
        <w:t>o</w:t>
      </w:r>
      <w:r>
        <w:t>ratories.</w:t>
      </w:r>
    </w:p>
    <w:p w14:paraId="27AE3A82" w14:textId="194D9DD5" w:rsidR="00E45E7A" w:rsidRPr="00E45E7A" w:rsidRDefault="00CE3F48" w:rsidP="0051634B">
      <w:pPr>
        <w:pStyle w:val="Heading1"/>
        <w:spacing w:line="360" w:lineRule="auto"/>
      </w:pPr>
      <w:bookmarkStart w:id="5" w:name="_Toc348639900"/>
      <w:r>
        <w:t>Required Hardware</w:t>
      </w:r>
      <w:bookmarkEnd w:id="5"/>
    </w:p>
    <w:p w14:paraId="53411D0A" w14:textId="7D127989" w:rsidR="00223504" w:rsidRDefault="00517C1E" w:rsidP="0051634B">
      <w:pPr>
        <w:pStyle w:val="ListParagraph"/>
        <w:numPr>
          <w:ilvl w:val="0"/>
          <w:numId w:val="1"/>
        </w:numPr>
        <w:spacing w:line="276" w:lineRule="auto"/>
      </w:pPr>
      <w:r>
        <w:t>4 Packs in series</w:t>
      </w:r>
    </w:p>
    <w:p w14:paraId="53888FAD" w14:textId="743EC8E7" w:rsidR="00223504" w:rsidRDefault="00517C1E" w:rsidP="0051634B">
      <w:pPr>
        <w:pStyle w:val="ListParagraph"/>
        <w:numPr>
          <w:ilvl w:val="0"/>
          <w:numId w:val="1"/>
        </w:numPr>
        <w:spacing w:line="276" w:lineRule="auto"/>
      </w:pPr>
      <w:r>
        <w:t>Simulated load</w:t>
      </w:r>
    </w:p>
    <w:p w14:paraId="12616A3E" w14:textId="06BB136C" w:rsidR="00330024" w:rsidRDefault="004978CC" w:rsidP="00CE3F48">
      <w:pPr>
        <w:pStyle w:val="ListParagraph"/>
        <w:numPr>
          <w:ilvl w:val="0"/>
          <w:numId w:val="1"/>
        </w:numPr>
        <w:spacing w:line="276" w:lineRule="auto"/>
      </w:pPr>
      <w:r>
        <w:t>Basic GLV safety loop</w:t>
      </w:r>
    </w:p>
    <w:p w14:paraId="11370654" w14:textId="0F12C728" w:rsidR="006C3EC8" w:rsidRDefault="006C3EC8" w:rsidP="00CE3F48">
      <w:pPr>
        <w:pStyle w:val="ListParagraph"/>
        <w:numPr>
          <w:ilvl w:val="0"/>
          <w:numId w:val="1"/>
        </w:numPr>
        <w:spacing w:line="276" w:lineRule="auto"/>
      </w:pPr>
      <w:r>
        <w:t>PPE</w:t>
      </w:r>
      <w:r w:rsidR="000E6D66">
        <w:t xml:space="preserve"> per safety plan</w:t>
      </w:r>
    </w:p>
    <w:p w14:paraId="27845D0C" w14:textId="5E6F0579" w:rsidR="006C3EC8" w:rsidRDefault="006C3EC8" w:rsidP="00CE3F48">
      <w:pPr>
        <w:pStyle w:val="ListParagraph"/>
        <w:numPr>
          <w:ilvl w:val="0"/>
          <w:numId w:val="1"/>
        </w:numPr>
        <w:spacing w:line="276" w:lineRule="auto"/>
      </w:pPr>
      <w:r>
        <w:t>Danger zone</w:t>
      </w:r>
      <w:r w:rsidR="000E6D66">
        <w:t xml:space="preserve"> per safety plan</w:t>
      </w:r>
    </w:p>
    <w:p w14:paraId="4B3FDCFF" w14:textId="71463268" w:rsidR="00E45E7A" w:rsidRDefault="00CE3F48" w:rsidP="0051634B">
      <w:pPr>
        <w:pStyle w:val="Heading1"/>
        <w:spacing w:line="360" w:lineRule="auto"/>
      </w:pPr>
      <w:bookmarkStart w:id="6" w:name="_Toc348639901"/>
      <w:r>
        <w:t>Required Software</w:t>
      </w:r>
      <w:bookmarkEnd w:id="6"/>
    </w:p>
    <w:p w14:paraId="620758FA" w14:textId="4EED6129" w:rsidR="00E45E7A" w:rsidRPr="00E45E7A" w:rsidRDefault="00E45E7A" w:rsidP="00E45E7A">
      <w:r>
        <w:t>None</w:t>
      </w:r>
    </w:p>
    <w:p w14:paraId="4B5F01F1" w14:textId="79D71FE7" w:rsidR="00CE3F48" w:rsidRDefault="00CE3F48" w:rsidP="0051634B">
      <w:pPr>
        <w:pStyle w:val="Heading1"/>
        <w:spacing w:line="360" w:lineRule="auto"/>
      </w:pPr>
      <w:bookmarkStart w:id="7" w:name="_Toc348639902"/>
      <w:r>
        <w:t>Hardware Setup</w:t>
      </w:r>
      <w:bookmarkEnd w:id="7"/>
    </w:p>
    <w:p w14:paraId="78502D03" w14:textId="36DBC121" w:rsidR="00912A01" w:rsidRPr="00912A01" w:rsidRDefault="00912A01" w:rsidP="00912A01">
      <w:pPr>
        <w:pStyle w:val="Heading2"/>
        <w:spacing w:line="360" w:lineRule="auto"/>
      </w:pPr>
      <w:bookmarkStart w:id="8" w:name="_Toc348639903"/>
      <w:r>
        <w:t>Single pack</w:t>
      </w:r>
      <w:bookmarkEnd w:id="8"/>
    </w:p>
    <w:p w14:paraId="133BCDBB" w14:textId="11C7FE4F" w:rsidR="00912A01" w:rsidRDefault="00912A01" w:rsidP="00912A01">
      <w:pPr>
        <w:pStyle w:val="ListParagraph"/>
        <w:numPr>
          <w:ilvl w:val="0"/>
          <w:numId w:val="4"/>
        </w:numPr>
        <w:spacing w:line="276" w:lineRule="auto"/>
      </w:pPr>
      <w:r>
        <w:t>Ensure safety loop is disconnected</w:t>
      </w:r>
      <w:r w:rsidR="003014B1">
        <w:t xml:space="preserve"> and the AIR(s) are open</w:t>
      </w:r>
    </w:p>
    <w:p w14:paraId="6B2FFCE6" w14:textId="5DDF6643" w:rsidR="00475AB3" w:rsidRDefault="00475AB3" w:rsidP="00912A01">
      <w:pPr>
        <w:pStyle w:val="ListParagraph"/>
        <w:numPr>
          <w:ilvl w:val="0"/>
          <w:numId w:val="4"/>
        </w:numPr>
        <w:spacing w:line="276" w:lineRule="auto"/>
      </w:pPr>
      <w:r>
        <w:t>Check BRBs are open</w:t>
      </w:r>
    </w:p>
    <w:p w14:paraId="08062744" w14:textId="223243EC" w:rsidR="000E20EE" w:rsidRDefault="000E20EE" w:rsidP="00912A01">
      <w:pPr>
        <w:pStyle w:val="ListParagraph"/>
        <w:numPr>
          <w:ilvl w:val="0"/>
          <w:numId w:val="4"/>
        </w:numPr>
        <w:spacing w:line="276" w:lineRule="auto"/>
      </w:pPr>
      <w:r>
        <w:t>Connect safety loop</w:t>
      </w:r>
    </w:p>
    <w:p w14:paraId="767334CF" w14:textId="379288B7" w:rsidR="00912A01" w:rsidRDefault="00912A01" w:rsidP="00912A01">
      <w:pPr>
        <w:pStyle w:val="ListParagraph"/>
        <w:numPr>
          <w:ilvl w:val="0"/>
          <w:numId w:val="4"/>
        </w:numPr>
        <w:spacing w:line="276" w:lineRule="auto"/>
      </w:pPr>
      <w:r>
        <w:t>Connect pack to simulated load</w:t>
      </w:r>
    </w:p>
    <w:p w14:paraId="5E0316E7" w14:textId="297B1E96" w:rsidR="00912A01" w:rsidRDefault="00E5652B" w:rsidP="00912A01">
      <w:pPr>
        <w:pStyle w:val="ListParagraph"/>
        <w:numPr>
          <w:ilvl w:val="0"/>
          <w:numId w:val="4"/>
        </w:numPr>
        <w:spacing w:line="276" w:lineRule="auto"/>
      </w:pPr>
      <w:r>
        <w:t>Set load to 0.</w:t>
      </w:r>
      <w:r w:rsidR="003160C3">
        <w:t>5</w:t>
      </w:r>
      <w:r w:rsidR="00912A01">
        <w:t xml:space="preserve"> ohms</w:t>
      </w:r>
      <w:r w:rsidR="00812B90">
        <w:t xml:space="preserve"> (43A test)</w:t>
      </w:r>
    </w:p>
    <w:p w14:paraId="278CDE57" w14:textId="623A70CB" w:rsidR="00912A01" w:rsidRDefault="00912A01" w:rsidP="00912A01">
      <w:pPr>
        <w:pStyle w:val="Heading2"/>
        <w:spacing w:line="360" w:lineRule="auto"/>
      </w:pPr>
      <w:bookmarkStart w:id="9" w:name="_Toc348639904"/>
      <w:r>
        <w:t>Series packs</w:t>
      </w:r>
      <w:bookmarkEnd w:id="9"/>
    </w:p>
    <w:p w14:paraId="03B542C8" w14:textId="087F4598" w:rsidR="00E45E7A" w:rsidRDefault="00E45E7A" w:rsidP="0051634B">
      <w:pPr>
        <w:spacing w:line="276" w:lineRule="auto"/>
      </w:pPr>
      <w:r>
        <w:t>This setup requires a professor present since there is a high voltage present.</w:t>
      </w:r>
    </w:p>
    <w:p w14:paraId="5BCFA0D0" w14:textId="42928386" w:rsidR="00E45E7A" w:rsidRDefault="00E45E7A" w:rsidP="0051634B">
      <w:pPr>
        <w:pStyle w:val="ListParagraph"/>
        <w:numPr>
          <w:ilvl w:val="0"/>
          <w:numId w:val="2"/>
        </w:numPr>
        <w:spacing w:line="276" w:lineRule="auto"/>
      </w:pPr>
      <w:r>
        <w:t>Ensure safety loop is disconnected and all AIRs are open</w:t>
      </w:r>
    </w:p>
    <w:p w14:paraId="6411463E" w14:textId="49D83325" w:rsidR="00D94A5B" w:rsidRDefault="00475AB3" w:rsidP="00D94A5B">
      <w:pPr>
        <w:pStyle w:val="ListParagraph"/>
        <w:numPr>
          <w:ilvl w:val="0"/>
          <w:numId w:val="2"/>
        </w:numPr>
        <w:spacing w:line="276" w:lineRule="auto"/>
      </w:pPr>
      <w:r>
        <w:lastRenderedPageBreak/>
        <w:t>Check BRBs are open</w:t>
      </w:r>
      <w:r w:rsidR="00D94A5B" w:rsidRPr="00D94A5B">
        <w:t xml:space="preserve"> </w:t>
      </w:r>
    </w:p>
    <w:p w14:paraId="47A0E238" w14:textId="72E9DF93" w:rsidR="00475AB3" w:rsidRDefault="00D94A5B" w:rsidP="0051634B">
      <w:pPr>
        <w:pStyle w:val="ListParagraph"/>
        <w:numPr>
          <w:ilvl w:val="0"/>
          <w:numId w:val="2"/>
        </w:numPr>
        <w:spacing w:line="276" w:lineRule="auto"/>
      </w:pPr>
      <w:r>
        <w:t>Connect safety loop</w:t>
      </w:r>
    </w:p>
    <w:p w14:paraId="043A105D" w14:textId="5C7F4381" w:rsidR="00E45E7A" w:rsidRDefault="00E45E7A" w:rsidP="0051634B">
      <w:pPr>
        <w:pStyle w:val="ListParagraph"/>
        <w:numPr>
          <w:ilvl w:val="0"/>
          <w:numId w:val="2"/>
        </w:numPr>
        <w:spacing w:line="276" w:lineRule="auto"/>
      </w:pPr>
      <w:r>
        <w:t>Connect packs in series</w:t>
      </w:r>
      <w:r w:rsidR="0051634B">
        <w:t xml:space="preserve"> from pack 1 to pack 4</w:t>
      </w:r>
    </w:p>
    <w:p w14:paraId="45DB9221" w14:textId="2A002ED4" w:rsidR="0051634B" w:rsidRDefault="004978CC" w:rsidP="00D94A5B">
      <w:pPr>
        <w:pStyle w:val="ListParagraph"/>
        <w:numPr>
          <w:ilvl w:val="0"/>
          <w:numId w:val="2"/>
        </w:numPr>
        <w:spacing w:line="276" w:lineRule="auto"/>
      </w:pPr>
      <w:r>
        <w:t>Connect packs to the simulated load</w:t>
      </w:r>
    </w:p>
    <w:p w14:paraId="6FDDA425" w14:textId="33B1078B" w:rsidR="00866BDE" w:rsidRPr="00E45E7A" w:rsidRDefault="00866BDE" w:rsidP="0051634B">
      <w:pPr>
        <w:pStyle w:val="ListParagraph"/>
        <w:numPr>
          <w:ilvl w:val="0"/>
          <w:numId w:val="2"/>
        </w:numPr>
        <w:spacing w:line="276" w:lineRule="auto"/>
      </w:pPr>
      <w:r>
        <w:t>Set l</w:t>
      </w:r>
      <w:r w:rsidR="00E5652B">
        <w:t xml:space="preserve">oad to </w:t>
      </w:r>
      <w:r w:rsidR="003160C3">
        <w:t>2.0</w:t>
      </w:r>
      <w:r>
        <w:t xml:space="preserve"> ohms</w:t>
      </w:r>
      <w:r w:rsidR="00812B90">
        <w:t xml:space="preserve"> (43A test)</w:t>
      </w:r>
    </w:p>
    <w:p w14:paraId="50A234F9" w14:textId="269416EE" w:rsidR="00CE3F48" w:rsidRDefault="00CE3F48" w:rsidP="0051634B">
      <w:pPr>
        <w:pStyle w:val="Heading1"/>
        <w:spacing w:line="360" w:lineRule="auto"/>
      </w:pPr>
      <w:bookmarkStart w:id="10" w:name="_Toc348639905"/>
      <w:r>
        <w:t>Software Setup</w:t>
      </w:r>
      <w:bookmarkEnd w:id="10"/>
    </w:p>
    <w:p w14:paraId="09CC7273" w14:textId="034F53F0" w:rsidR="00E45E7A" w:rsidRPr="00E45E7A" w:rsidRDefault="00E45E7A" w:rsidP="0051634B">
      <w:pPr>
        <w:spacing w:line="276" w:lineRule="auto"/>
      </w:pPr>
      <w:r>
        <w:t>N/A</w:t>
      </w:r>
    </w:p>
    <w:p w14:paraId="4CEFCCE4" w14:textId="1A40629C" w:rsidR="00CE3F48" w:rsidRDefault="00CE3F48" w:rsidP="0051634B">
      <w:pPr>
        <w:pStyle w:val="Heading1"/>
        <w:spacing w:line="360" w:lineRule="auto"/>
      </w:pPr>
      <w:bookmarkStart w:id="11" w:name="_Toc348639906"/>
      <w:commentRangeStart w:id="12"/>
      <w:r>
        <w:t>Test Procedure</w:t>
      </w:r>
      <w:bookmarkEnd w:id="11"/>
      <w:commentRangeEnd w:id="12"/>
      <w:r w:rsidR="00A970AE">
        <w:rPr>
          <w:rStyle w:val="CommentReference"/>
          <w:rFonts w:asciiTheme="minorHAnsi" w:eastAsiaTheme="minorEastAsia" w:hAnsiTheme="minorHAnsi" w:cstheme="minorBidi"/>
          <w:b w:val="0"/>
          <w:bCs w:val="0"/>
          <w:color w:val="auto"/>
        </w:rPr>
        <w:commentReference w:id="12"/>
      </w:r>
    </w:p>
    <w:p w14:paraId="4B2E253A" w14:textId="090FE823" w:rsidR="006C3EC8" w:rsidRDefault="00866BDE" w:rsidP="006C3EC8">
      <w:pPr>
        <w:pStyle w:val="Heading2"/>
        <w:spacing w:line="360" w:lineRule="auto"/>
      </w:pPr>
      <w:bookmarkStart w:id="13" w:name="_Toc348639907"/>
      <w:r>
        <w:t>Single pack</w:t>
      </w:r>
      <w:bookmarkEnd w:id="13"/>
    </w:p>
    <w:p w14:paraId="252FCFED" w14:textId="1C3EBDCA" w:rsidR="00B724BD" w:rsidRDefault="00D814CF" w:rsidP="00B724BD">
      <w:pPr>
        <w:pStyle w:val="ListParagraph"/>
        <w:numPr>
          <w:ilvl w:val="0"/>
          <w:numId w:val="5"/>
        </w:numPr>
        <w:spacing w:line="276" w:lineRule="auto"/>
      </w:pPr>
      <w:r>
        <w:t>Close the BRB</w:t>
      </w:r>
    </w:p>
    <w:p w14:paraId="0D854038" w14:textId="1E6B2CFC" w:rsidR="00D814CF" w:rsidRDefault="00D814CF" w:rsidP="00D814CF">
      <w:pPr>
        <w:pStyle w:val="ListParagraph"/>
        <w:numPr>
          <w:ilvl w:val="0"/>
          <w:numId w:val="5"/>
        </w:numPr>
        <w:spacing w:line="276" w:lineRule="auto"/>
      </w:pPr>
      <w:r>
        <w:t>Verify current draw</w:t>
      </w:r>
      <w:r w:rsidR="00E523E8">
        <w:t xml:space="preserve"> per </w:t>
      </w:r>
      <w:r w:rsidR="00036E91">
        <w:t>ATP01-01</w:t>
      </w:r>
    </w:p>
    <w:p w14:paraId="2D5CCE84" w14:textId="7AEB685D" w:rsidR="004B402E" w:rsidRDefault="00966E5F" w:rsidP="00D814CF">
      <w:pPr>
        <w:pStyle w:val="ListParagraph"/>
        <w:numPr>
          <w:ilvl w:val="0"/>
          <w:numId w:val="5"/>
        </w:numPr>
        <w:spacing w:line="276" w:lineRule="auto"/>
      </w:pPr>
      <w:commentRangeStart w:id="14"/>
      <w:r>
        <w:t>Set simulated load to 0.14</w:t>
      </w:r>
      <w:r w:rsidR="004B402E">
        <w:t xml:space="preserve"> ohms</w:t>
      </w:r>
      <w:r w:rsidR="001B11D3">
        <w:t xml:space="preserve"> (154A test)</w:t>
      </w:r>
      <w:commentRangeEnd w:id="14"/>
      <w:r w:rsidR="00610834">
        <w:rPr>
          <w:rStyle w:val="CommentReference"/>
        </w:rPr>
        <w:commentReference w:id="14"/>
      </w:r>
    </w:p>
    <w:p w14:paraId="43E16737" w14:textId="179299E7" w:rsidR="00942136" w:rsidRDefault="004B402E" w:rsidP="00D814CF">
      <w:pPr>
        <w:pStyle w:val="ListParagraph"/>
        <w:numPr>
          <w:ilvl w:val="0"/>
          <w:numId w:val="5"/>
        </w:numPr>
        <w:spacing w:line="276" w:lineRule="auto"/>
      </w:pPr>
      <w:r>
        <w:t xml:space="preserve">Verify current draw </w:t>
      </w:r>
      <w:r w:rsidR="001243C8">
        <w:t>per ATP01-02</w:t>
      </w:r>
    </w:p>
    <w:p w14:paraId="22775339" w14:textId="2DEDEE23" w:rsidR="00D4344D" w:rsidRDefault="00D4344D" w:rsidP="00D814CF">
      <w:pPr>
        <w:pStyle w:val="ListParagraph"/>
        <w:numPr>
          <w:ilvl w:val="0"/>
          <w:numId w:val="5"/>
        </w:numPr>
        <w:spacing w:line="276" w:lineRule="auto"/>
      </w:pPr>
      <w:r>
        <w:t>Open BRB</w:t>
      </w:r>
    </w:p>
    <w:p w14:paraId="56C064F5" w14:textId="1BD5741B" w:rsidR="00D4344D" w:rsidRDefault="00D4344D" w:rsidP="00D814CF">
      <w:pPr>
        <w:pStyle w:val="ListParagraph"/>
        <w:numPr>
          <w:ilvl w:val="0"/>
          <w:numId w:val="5"/>
        </w:numPr>
        <w:spacing w:line="276" w:lineRule="auto"/>
      </w:pPr>
      <w:r>
        <w:t>Verify current draw per ATP01-03</w:t>
      </w:r>
    </w:p>
    <w:p w14:paraId="1D8E742E" w14:textId="77777777" w:rsidR="00D814CF" w:rsidRDefault="00D814CF" w:rsidP="00D814CF">
      <w:pPr>
        <w:spacing w:line="276" w:lineRule="auto"/>
      </w:pPr>
    </w:p>
    <w:p w14:paraId="28B6B45B" w14:textId="712607EF" w:rsidR="00D814CF" w:rsidRDefault="00D814CF" w:rsidP="00D814CF">
      <w:pPr>
        <w:pStyle w:val="Heading2"/>
      </w:pPr>
      <w:bookmarkStart w:id="15" w:name="_Toc348639908"/>
      <w:r>
        <w:t>Series packs</w:t>
      </w:r>
      <w:bookmarkEnd w:id="15"/>
    </w:p>
    <w:p w14:paraId="06A7DF16" w14:textId="2C20A236" w:rsidR="00D814CF" w:rsidRDefault="00F16595" w:rsidP="00610A49">
      <w:pPr>
        <w:pStyle w:val="ListParagraph"/>
        <w:numPr>
          <w:ilvl w:val="0"/>
          <w:numId w:val="6"/>
        </w:numPr>
      </w:pPr>
      <w:r>
        <w:t>Close the BRB</w:t>
      </w:r>
    </w:p>
    <w:p w14:paraId="58BED5E5" w14:textId="6D9A4CF6" w:rsidR="00F16595" w:rsidRDefault="00D4344D" w:rsidP="00610A49">
      <w:pPr>
        <w:pStyle w:val="ListParagraph"/>
        <w:numPr>
          <w:ilvl w:val="0"/>
          <w:numId w:val="6"/>
        </w:numPr>
      </w:pPr>
      <w:r>
        <w:t>Verify current draw per ATP01-04</w:t>
      </w:r>
    </w:p>
    <w:p w14:paraId="7AFBBA4B" w14:textId="340FC22E" w:rsidR="00F16595" w:rsidRDefault="00F16595" w:rsidP="00610A49">
      <w:pPr>
        <w:pStyle w:val="ListParagraph"/>
        <w:numPr>
          <w:ilvl w:val="0"/>
          <w:numId w:val="6"/>
        </w:numPr>
      </w:pPr>
      <w:r>
        <w:t xml:space="preserve">Set simulated load to </w:t>
      </w:r>
      <w:r w:rsidR="0034738A">
        <w:t>0.56</w:t>
      </w:r>
      <w:r>
        <w:t xml:space="preserve"> ohms</w:t>
      </w:r>
      <w:r w:rsidR="001B11D3">
        <w:t xml:space="preserve"> (154A test)</w:t>
      </w:r>
    </w:p>
    <w:p w14:paraId="2E39BE53" w14:textId="0AFFD973" w:rsidR="00F16595" w:rsidRDefault="00D4344D" w:rsidP="00610A49">
      <w:pPr>
        <w:pStyle w:val="ListParagraph"/>
        <w:numPr>
          <w:ilvl w:val="0"/>
          <w:numId w:val="6"/>
        </w:numPr>
      </w:pPr>
      <w:r>
        <w:t>Verify current draw per ATP01-05</w:t>
      </w:r>
    </w:p>
    <w:p w14:paraId="1445D45E" w14:textId="11218F68" w:rsidR="00D4344D" w:rsidRDefault="00D4344D" w:rsidP="00610A49">
      <w:pPr>
        <w:pStyle w:val="ListParagraph"/>
        <w:numPr>
          <w:ilvl w:val="0"/>
          <w:numId w:val="6"/>
        </w:numPr>
      </w:pPr>
      <w:r>
        <w:t>Open BRB</w:t>
      </w:r>
    </w:p>
    <w:p w14:paraId="55F0C77B" w14:textId="4F873477" w:rsidR="00D4344D" w:rsidRDefault="00D4344D" w:rsidP="00610A49">
      <w:pPr>
        <w:pStyle w:val="ListParagraph"/>
        <w:numPr>
          <w:ilvl w:val="0"/>
          <w:numId w:val="6"/>
        </w:numPr>
      </w:pPr>
      <w:r>
        <w:t>Verify current draw per ATP01-06</w:t>
      </w:r>
    </w:p>
    <w:p w14:paraId="5AA754A8" w14:textId="77777777" w:rsidR="004B402E" w:rsidRDefault="004B402E">
      <w:pPr>
        <w:rPr>
          <w:rFonts w:asciiTheme="majorHAnsi" w:eastAsiaTheme="majorEastAsia" w:hAnsiTheme="majorHAnsi" w:cstheme="majorBidi"/>
          <w:b/>
          <w:bCs/>
          <w:color w:val="345A8A" w:themeColor="accent1" w:themeShade="B5"/>
          <w:sz w:val="32"/>
          <w:szCs w:val="32"/>
        </w:rPr>
      </w:pPr>
      <w:r>
        <w:br w:type="page"/>
      </w:r>
    </w:p>
    <w:p w14:paraId="5B0B5DD3" w14:textId="60679762" w:rsidR="00D814CF" w:rsidRDefault="004B402E" w:rsidP="00CF408A">
      <w:pPr>
        <w:pStyle w:val="Heading1"/>
        <w:spacing w:line="360" w:lineRule="auto"/>
      </w:pPr>
      <w:bookmarkStart w:id="16" w:name="_Toc348639909"/>
      <w:r>
        <w:lastRenderedPageBreak/>
        <w:t xml:space="preserve">Acceptance </w:t>
      </w:r>
      <w:r w:rsidR="00D814CF">
        <w:t>Test Summary</w:t>
      </w:r>
      <w:bookmarkEnd w:id="16"/>
    </w:p>
    <w:tbl>
      <w:tblPr>
        <w:tblStyle w:val="TableGrid"/>
        <w:tblW w:w="9018" w:type="dxa"/>
        <w:tblLayout w:type="fixed"/>
        <w:tblLook w:val="04A0" w:firstRow="1" w:lastRow="0" w:firstColumn="1" w:lastColumn="0" w:noHBand="0" w:noVBand="1"/>
      </w:tblPr>
      <w:tblGrid>
        <w:gridCol w:w="1377"/>
        <w:gridCol w:w="2241"/>
        <w:gridCol w:w="1170"/>
        <w:gridCol w:w="1620"/>
        <w:gridCol w:w="1350"/>
        <w:gridCol w:w="1260"/>
      </w:tblGrid>
      <w:tr w:rsidR="00EF45BF" w14:paraId="6AE11295" w14:textId="77777777" w:rsidTr="00EF45BF">
        <w:tc>
          <w:tcPr>
            <w:tcW w:w="1377" w:type="dxa"/>
          </w:tcPr>
          <w:p w14:paraId="3DD625BF" w14:textId="6CDD15C4" w:rsidR="00EF45BF" w:rsidRDefault="00EF45BF" w:rsidP="00D814CF">
            <w:r>
              <w:t>Test</w:t>
            </w:r>
          </w:p>
        </w:tc>
        <w:tc>
          <w:tcPr>
            <w:tcW w:w="2241" w:type="dxa"/>
          </w:tcPr>
          <w:p w14:paraId="4161961D" w14:textId="2F8025D8" w:rsidR="00EF45BF" w:rsidRDefault="00EF45BF" w:rsidP="00D814CF">
            <w:r>
              <w:t>Description</w:t>
            </w:r>
          </w:p>
        </w:tc>
        <w:tc>
          <w:tcPr>
            <w:tcW w:w="1170" w:type="dxa"/>
          </w:tcPr>
          <w:p w14:paraId="5B72EBA6" w14:textId="09BD61E7" w:rsidR="00EF45BF" w:rsidRDefault="00EF45BF" w:rsidP="00D814CF">
            <w:r>
              <w:t>Criteria</w:t>
            </w:r>
          </w:p>
        </w:tc>
        <w:tc>
          <w:tcPr>
            <w:tcW w:w="1620" w:type="dxa"/>
          </w:tcPr>
          <w:p w14:paraId="6982CCFD" w14:textId="6E0374CB" w:rsidR="00EF45BF" w:rsidRDefault="00EF45BF" w:rsidP="00D814CF">
            <w:r>
              <w:t>Bounds +/-</w:t>
            </w:r>
          </w:p>
        </w:tc>
        <w:tc>
          <w:tcPr>
            <w:tcW w:w="1350" w:type="dxa"/>
          </w:tcPr>
          <w:p w14:paraId="62C72248" w14:textId="37C707CB" w:rsidR="00EF45BF" w:rsidRDefault="00EF45BF" w:rsidP="00D814CF">
            <w:r>
              <w:t>Actual</w:t>
            </w:r>
          </w:p>
        </w:tc>
        <w:tc>
          <w:tcPr>
            <w:tcW w:w="1260" w:type="dxa"/>
          </w:tcPr>
          <w:p w14:paraId="0C7B2257" w14:textId="47E0E8AC" w:rsidR="00EF45BF" w:rsidRDefault="00EF45BF" w:rsidP="00E523E8">
            <w:r>
              <w:t>Pass/Fail</w:t>
            </w:r>
          </w:p>
        </w:tc>
      </w:tr>
      <w:tr w:rsidR="00EF45BF" w14:paraId="3098B178" w14:textId="77777777" w:rsidTr="00EF45BF">
        <w:tc>
          <w:tcPr>
            <w:tcW w:w="1377" w:type="dxa"/>
          </w:tcPr>
          <w:p w14:paraId="5792DA0F" w14:textId="6580EF5A" w:rsidR="00EF45BF" w:rsidRDefault="00EF45BF" w:rsidP="00D814CF">
            <w:r>
              <w:t>ATP01-01</w:t>
            </w:r>
          </w:p>
        </w:tc>
        <w:tc>
          <w:tcPr>
            <w:tcW w:w="2241" w:type="dxa"/>
          </w:tcPr>
          <w:p w14:paraId="463D85EA" w14:textId="755A7BA5" w:rsidR="00EF45BF" w:rsidRDefault="002976E6" w:rsidP="00D814CF">
            <w:r>
              <w:t>Measure current through the simulated load at a low draw</w:t>
            </w:r>
          </w:p>
        </w:tc>
        <w:tc>
          <w:tcPr>
            <w:tcW w:w="1170" w:type="dxa"/>
          </w:tcPr>
          <w:p w14:paraId="37C45C13" w14:textId="57C89D0B" w:rsidR="00EF45BF" w:rsidRDefault="00EF45BF" w:rsidP="00D814CF">
            <w:r>
              <w:t>43 A</w:t>
            </w:r>
          </w:p>
        </w:tc>
        <w:tc>
          <w:tcPr>
            <w:tcW w:w="1620" w:type="dxa"/>
          </w:tcPr>
          <w:p w14:paraId="223F35E6" w14:textId="1A13D669" w:rsidR="00EF45BF" w:rsidRDefault="00EF45BF" w:rsidP="00D814CF">
            <w:r>
              <w:t>10 A</w:t>
            </w:r>
          </w:p>
        </w:tc>
        <w:tc>
          <w:tcPr>
            <w:tcW w:w="1350" w:type="dxa"/>
          </w:tcPr>
          <w:p w14:paraId="030D0A97" w14:textId="59FEE25F" w:rsidR="00EF45BF" w:rsidRDefault="00EF45BF" w:rsidP="00D814CF"/>
        </w:tc>
        <w:tc>
          <w:tcPr>
            <w:tcW w:w="1260" w:type="dxa"/>
          </w:tcPr>
          <w:p w14:paraId="265BF37C" w14:textId="77777777" w:rsidR="00EF45BF" w:rsidRDefault="00EF45BF" w:rsidP="00D814CF"/>
        </w:tc>
      </w:tr>
      <w:tr w:rsidR="00EF45BF" w14:paraId="33F7BB67" w14:textId="77777777" w:rsidTr="00EF45BF">
        <w:tc>
          <w:tcPr>
            <w:tcW w:w="1377" w:type="dxa"/>
          </w:tcPr>
          <w:p w14:paraId="17C547E9" w14:textId="3245879B" w:rsidR="00EF45BF" w:rsidRDefault="00EF45BF" w:rsidP="00D814CF">
            <w:r>
              <w:t>ATP01-02</w:t>
            </w:r>
          </w:p>
        </w:tc>
        <w:tc>
          <w:tcPr>
            <w:tcW w:w="2241" w:type="dxa"/>
          </w:tcPr>
          <w:p w14:paraId="631AD929" w14:textId="2B464DDF" w:rsidR="00EF45BF" w:rsidRDefault="002976E6" w:rsidP="00D814CF">
            <w:r>
              <w:t>Measure current through the simulated load</w:t>
            </w:r>
            <w:r>
              <w:t xml:space="preserve"> at a high draw</w:t>
            </w:r>
          </w:p>
        </w:tc>
        <w:tc>
          <w:tcPr>
            <w:tcW w:w="1170" w:type="dxa"/>
          </w:tcPr>
          <w:p w14:paraId="06647A0F" w14:textId="41473075" w:rsidR="00EF45BF" w:rsidRDefault="00EF45BF" w:rsidP="00D814CF">
            <w:r>
              <w:t>154 A</w:t>
            </w:r>
          </w:p>
        </w:tc>
        <w:tc>
          <w:tcPr>
            <w:tcW w:w="1620" w:type="dxa"/>
          </w:tcPr>
          <w:p w14:paraId="57AB3EB4" w14:textId="4598A95E" w:rsidR="00EF45BF" w:rsidRDefault="00EF45BF" w:rsidP="00D814CF">
            <w:r>
              <w:t>45 A</w:t>
            </w:r>
          </w:p>
        </w:tc>
        <w:tc>
          <w:tcPr>
            <w:tcW w:w="1350" w:type="dxa"/>
          </w:tcPr>
          <w:p w14:paraId="5F917480" w14:textId="77777777" w:rsidR="00EF45BF" w:rsidRDefault="00EF45BF" w:rsidP="00D814CF"/>
        </w:tc>
        <w:tc>
          <w:tcPr>
            <w:tcW w:w="1260" w:type="dxa"/>
          </w:tcPr>
          <w:p w14:paraId="6A2F4F07" w14:textId="77777777" w:rsidR="00EF45BF" w:rsidRDefault="00EF45BF" w:rsidP="00D814CF"/>
        </w:tc>
      </w:tr>
      <w:tr w:rsidR="00EF45BF" w14:paraId="06B1060D" w14:textId="77777777" w:rsidTr="00EF45BF">
        <w:tc>
          <w:tcPr>
            <w:tcW w:w="1377" w:type="dxa"/>
          </w:tcPr>
          <w:p w14:paraId="36DC5A80" w14:textId="5041E20F" w:rsidR="00EF45BF" w:rsidRDefault="00EF45BF" w:rsidP="00D814CF">
            <w:r>
              <w:t>ATP01-03</w:t>
            </w:r>
          </w:p>
        </w:tc>
        <w:tc>
          <w:tcPr>
            <w:tcW w:w="2241" w:type="dxa"/>
          </w:tcPr>
          <w:p w14:paraId="4DDE5004" w14:textId="43263143" w:rsidR="00EF45BF" w:rsidRDefault="002976E6" w:rsidP="00D814CF">
            <w:r>
              <w:t>Measure current through the simulated load</w:t>
            </w:r>
            <w:r>
              <w:t xml:space="preserve"> with the safety loop open</w:t>
            </w:r>
          </w:p>
        </w:tc>
        <w:tc>
          <w:tcPr>
            <w:tcW w:w="1170" w:type="dxa"/>
          </w:tcPr>
          <w:p w14:paraId="3E88A6B5" w14:textId="1809DFE0" w:rsidR="00EF45BF" w:rsidRDefault="00EF45BF" w:rsidP="00D814CF">
            <w:r>
              <w:t>0A</w:t>
            </w:r>
          </w:p>
        </w:tc>
        <w:tc>
          <w:tcPr>
            <w:tcW w:w="1620" w:type="dxa"/>
          </w:tcPr>
          <w:p w14:paraId="1B704F2A" w14:textId="416E8328" w:rsidR="00EF45BF" w:rsidRDefault="00EF45BF" w:rsidP="00D814CF">
            <w:r>
              <w:t>100uA</w:t>
            </w:r>
          </w:p>
        </w:tc>
        <w:tc>
          <w:tcPr>
            <w:tcW w:w="1350" w:type="dxa"/>
          </w:tcPr>
          <w:p w14:paraId="3E99B6D4" w14:textId="77777777" w:rsidR="00EF45BF" w:rsidRDefault="00EF45BF" w:rsidP="00D814CF"/>
        </w:tc>
        <w:tc>
          <w:tcPr>
            <w:tcW w:w="1260" w:type="dxa"/>
          </w:tcPr>
          <w:p w14:paraId="2A07C22D" w14:textId="77777777" w:rsidR="00EF45BF" w:rsidRDefault="00EF45BF" w:rsidP="00D814CF"/>
        </w:tc>
      </w:tr>
      <w:tr w:rsidR="00EF45BF" w14:paraId="536A7A95" w14:textId="77777777" w:rsidTr="00EF45BF">
        <w:tc>
          <w:tcPr>
            <w:tcW w:w="1377" w:type="dxa"/>
          </w:tcPr>
          <w:p w14:paraId="1FCD61B0" w14:textId="751D55B0" w:rsidR="00EF45BF" w:rsidRDefault="00EF45BF" w:rsidP="00D814CF">
            <w:r>
              <w:t>ATP01-04</w:t>
            </w:r>
          </w:p>
        </w:tc>
        <w:tc>
          <w:tcPr>
            <w:tcW w:w="2241" w:type="dxa"/>
          </w:tcPr>
          <w:p w14:paraId="6607FF1E" w14:textId="09D08CAA" w:rsidR="00EF45BF" w:rsidRDefault="002976E6" w:rsidP="00D814CF">
            <w:r>
              <w:t>Measure current through the simulated load</w:t>
            </w:r>
            <w:r w:rsidR="003859E5">
              <w:t xml:space="preserve"> at a low draw with all of the packs</w:t>
            </w:r>
          </w:p>
        </w:tc>
        <w:tc>
          <w:tcPr>
            <w:tcW w:w="1170" w:type="dxa"/>
          </w:tcPr>
          <w:p w14:paraId="25294DA5" w14:textId="64B099C5" w:rsidR="00EF45BF" w:rsidRDefault="00EF45BF" w:rsidP="00D814CF">
            <w:r>
              <w:t>43 A</w:t>
            </w:r>
          </w:p>
        </w:tc>
        <w:tc>
          <w:tcPr>
            <w:tcW w:w="1620" w:type="dxa"/>
          </w:tcPr>
          <w:p w14:paraId="3C9468F7" w14:textId="764A5582" w:rsidR="00EF45BF" w:rsidRDefault="00EF45BF" w:rsidP="00D814CF">
            <w:r>
              <w:t>10 A</w:t>
            </w:r>
          </w:p>
        </w:tc>
        <w:tc>
          <w:tcPr>
            <w:tcW w:w="1350" w:type="dxa"/>
          </w:tcPr>
          <w:p w14:paraId="248BA426" w14:textId="77777777" w:rsidR="00EF45BF" w:rsidRDefault="00EF45BF" w:rsidP="00D814CF"/>
        </w:tc>
        <w:tc>
          <w:tcPr>
            <w:tcW w:w="1260" w:type="dxa"/>
          </w:tcPr>
          <w:p w14:paraId="1C25062C" w14:textId="77777777" w:rsidR="00EF45BF" w:rsidRDefault="00EF45BF" w:rsidP="00D814CF"/>
        </w:tc>
      </w:tr>
      <w:tr w:rsidR="00EF45BF" w14:paraId="77EAB881" w14:textId="77777777" w:rsidTr="00EF45BF">
        <w:tc>
          <w:tcPr>
            <w:tcW w:w="1377" w:type="dxa"/>
          </w:tcPr>
          <w:p w14:paraId="0AF60605" w14:textId="548EB4AC" w:rsidR="00EF45BF" w:rsidRDefault="00EF45BF" w:rsidP="00D814CF">
            <w:r>
              <w:t>ATP01-05</w:t>
            </w:r>
          </w:p>
        </w:tc>
        <w:tc>
          <w:tcPr>
            <w:tcW w:w="2241" w:type="dxa"/>
          </w:tcPr>
          <w:p w14:paraId="4C7160E5" w14:textId="093CF3AE" w:rsidR="00EF45BF" w:rsidRDefault="002976E6" w:rsidP="003859E5">
            <w:r>
              <w:t>Measure current through the simulated load</w:t>
            </w:r>
            <w:r w:rsidR="003859E5">
              <w:t xml:space="preserve"> at a high load with all of the packs</w:t>
            </w:r>
          </w:p>
        </w:tc>
        <w:tc>
          <w:tcPr>
            <w:tcW w:w="1170" w:type="dxa"/>
          </w:tcPr>
          <w:p w14:paraId="1B51A81D" w14:textId="5BD318F5" w:rsidR="00EF45BF" w:rsidRDefault="00EF45BF" w:rsidP="00D814CF">
            <w:r>
              <w:t>154 A</w:t>
            </w:r>
          </w:p>
        </w:tc>
        <w:tc>
          <w:tcPr>
            <w:tcW w:w="1620" w:type="dxa"/>
          </w:tcPr>
          <w:p w14:paraId="26AB2027" w14:textId="62AA3001" w:rsidR="00EF45BF" w:rsidRDefault="00EF45BF" w:rsidP="00D814CF">
            <w:r>
              <w:t>45 A</w:t>
            </w:r>
          </w:p>
        </w:tc>
        <w:tc>
          <w:tcPr>
            <w:tcW w:w="1350" w:type="dxa"/>
          </w:tcPr>
          <w:p w14:paraId="0DFD33D0" w14:textId="77777777" w:rsidR="00EF45BF" w:rsidRDefault="00EF45BF" w:rsidP="00D814CF"/>
        </w:tc>
        <w:tc>
          <w:tcPr>
            <w:tcW w:w="1260" w:type="dxa"/>
          </w:tcPr>
          <w:p w14:paraId="45B97C84" w14:textId="77777777" w:rsidR="00EF45BF" w:rsidRDefault="00EF45BF" w:rsidP="00D814CF"/>
        </w:tc>
      </w:tr>
      <w:tr w:rsidR="00EF45BF" w14:paraId="4D2F74E7" w14:textId="77777777" w:rsidTr="00EF45BF">
        <w:tc>
          <w:tcPr>
            <w:tcW w:w="1377" w:type="dxa"/>
          </w:tcPr>
          <w:p w14:paraId="117760D4" w14:textId="30A4A666" w:rsidR="00EF45BF" w:rsidRDefault="00EF45BF" w:rsidP="00D814CF">
            <w:r>
              <w:t>ATP01-06</w:t>
            </w:r>
          </w:p>
        </w:tc>
        <w:tc>
          <w:tcPr>
            <w:tcW w:w="2241" w:type="dxa"/>
          </w:tcPr>
          <w:p w14:paraId="5500FD5F" w14:textId="3E239010" w:rsidR="00EF45BF" w:rsidRDefault="002976E6" w:rsidP="00D814CF">
            <w:r>
              <w:t>Measure current through the simulated load</w:t>
            </w:r>
          </w:p>
        </w:tc>
        <w:tc>
          <w:tcPr>
            <w:tcW w:w="1170" w:type="dxa"/>
          </w:tcPr>
          <w:p w14:paraId="2BCA624F" w14:textId="349F0EA1" w:rsidR="00EF45BF" w:rsidRDefault="00EF45BF" w:rsidP="00D814CF">
            <w:r>
              <w:t>0A</w:t>
            </w:r>
          </w:p>
        </w:tc>
        <w:tc>
          <w:tcPr>
            <w:tcW w:w="1620" w:type="dxa"/>
          </w:tcPr>
          <w:p w14:paraId="0E2A3A82" w14:textId="38DDCEAB" w:rsidR="00EF45BF" w:rsidRDefault="00EF45BF" w:rsidP="00D814CF">
            <w:r>
              <w:t>100uA</w:t>
            </w:r>
          </w:p>
        </w:tc>
        <w:tc>
          <w:tcPr>
            <w:tcW w:w="1350" w:type="dxa"/>
          </w:tcPr>
          <w:p w14:paraId="05133D7C" w14:textId="77777777" w:rsidR="00EF45BF" w:rsidRDefault="00EF45BF" w:rsidP="00D814CF"/>
        </w:tc>
        <w:tc>
          <w:tcPr>
            <w:tcW w:w="1260" w:type="dxa"/>
          </w:tcPr>
          <w:p w14:paraId="4E2A709F" w14:textId="77777777" w:rsidR="00EF45BF" w:rsidRDefault="00EF45BF" w:rsidP="00D814CF"/>
        </w:tc>
      </w:tr>
    </w:tbl>
    <w:p w14:paraId="5E1B472F" w14:textId="77777777" w:rsidR="00D814CF" w:rsidRDefault="00D814CF" w:rsidP="00D814CF"/>
    <w:p w14:paraId="62C7B47F" w14:textId="44762782" w:rsidR="008A6B80" w:rsidRDefault="008A6B80" w:rsidP="00D814CF"/>
    <w:p w14:paraId="69D0F534" w14:textId="77777777" w:rsidR="008F3971" w:rsidRDefault="008F3971" w:rsidP="00D814CF"/>
    <w:p w14:paraId="478CCE1A" w14:textId="77777777" w:rsidR="007D23A9" w:rsidRDefault="007D23A9" w:rsidP="00D814CF"/>
    <w:p w14:paraId="105BAD4D" w14:textId="77777777" w:rsidR="008F3971" w:rsidRDefault="008F3971" w:rsidP="00D814CF"/>
    <w:p w14:paraId="793C91FB" w14:textId="77777777" w:rsidR="008A6B80" w:rsidRDefault="008A6B80" w:rsidP="00D814CF"/>
    <w:p w14:paraId="03D66E9C" w14:textId="6993C584" w:rsidR="008A6B80" w:rsidRDefault="008A6B80" w:rsidP="00D814CF">
      <w:r>
        <w:t>___________________________________________</w:t>
      </w:r>
      <w:r>
        <w:tab/>
        <w:t>____________________</w:t>
      </w:r>
      <w:r>
        <w:tab/>
        <w:t>____________________</w:t>
      </w:r>
    </w:p>
    <w:p w14:paraId="650D37BC" w14:textId="26327844" w:rsidR="008A6B80" w:rsidRPr="00D814CF" w:rsidRDefault="008A6B80" w:rsidP="00D814CF">
      <w:r>
        <w:t>Witness/examiner signature</w:t>
      </w:r>
      <w:r>
        <w:tab/>
      </w:r>
      <w:r>
        <w:tab/>
        <w:t>Date</w:t>
      </w:r>
      <w:r>
        <w:tab/>
      </w:r>
      <w:r>
        <w:tab/>
      </w:r>
      <w:r>
        <w:tab/>
      </w:r>
      <w:r>
        <w:tab/>
        <w:t>Pass/Fail</w:t>
      </w:r>
    </w:p>
    <w:sectPr w:rsidR="008A6B80" w:rsidRPr="00D814CF" w:rsidSect="00A45D4C">
      <w:headerReference w:type="even" r:id="rId11"/>
      <w:headerReference w:type="default" r:id="rId12"/>
      <w:footerReference w:type="even" r:id="rId13"/>
      <w:footerReference w:type="default" r:id="rId14"/>
      <w:headerReference w:type="first" r:id="rId15"/>
      <w:footerReference w:type="first" r:id="rId16"/>
      <w:pgSz w:w="11900" w:h="16840"/>
      <w:pgMar w:top="1440" w:right="1800" w:bottom="1440" w:left="1800"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Greg Flynn" w:date="2017-02-14T09:22:00Z" w:initials="GF">
    <w:p w14:paraId="6CC06B2B" w14:textId="17AE8783" w:rsidR="00935A3C" w:rsidRDefault="00935A3C">
      <w:pPr>
        <w:pStyle w:val="CommentText"/>
      </w:pPr>
      <w:r>
        <w:rPr>
          <w:rStyle w:val="CommentReference"/>
        </w:rPr>
        <w:annotationRef/>
      </w:r>
      <w:r>
        <w:t>Do we want temperature checks in this setup?</w:t>
      </w:r>
    </w:p>
  </w:comment>
  <w:comment w:id="2" w:author="Greg Flynn" w:date="2017-02-14T09:29:00Z" w:initials="GF">
    <w:p w14:paraId="0FD5F755" w14:textId="1DB7E270" w:rsidR="004E54CA" w:rsidRDefault="004E54CA" w:rsidP="00FB5524">
      <w:pPr>
        <w:pStyle w:val="CommentText"/>
      </w:pPr>
      <w:r>
        <w:rPr>
          <w:rStyle w:val="CommentReference"/>
        </w:rPr>
        <w:annotationRef/>
      </w:r>
      <w:r>
        <w:t>Get TSV to verify numbers.  ESF says that nominal TSV is 89.6 and Max is 106.4 (Section 1 Table 1)</w:t>
      </w:r>
      <w:r w:rsidR="008D5BB5">
        <w:t xml:space="preserve"> But 14mOhm </w:t>
      </w:r>
      <w:proofErr w:type="spellStart"/>
      <w:r w:rsidR="008D5BB5">
        <w:t>thevinin</w:t>
      </w:r>
      <w:proofErr w:type="spellEnd"/>
      <w:r w:rsidR="008D5BB5">
        <w:t xml:space="preserve"> into a 500mOhm load gives 23 </w:t>
      </w:r>
      <w:r w:rsidR="00FB5524">
        <w:t>Volts</w:t>
      </w:r>
    </w:p>
  </w:comment>
  <w:comment w:id="3" w:author="Greg Flynn" w:date="2017-02-14T09:21:00Z" w:initials="GF">
    <w:p w14:paraId="04D3000F" w14:textId="35528102" w:rsidR="00DE60B7" w:rsidRDefault="00DE60B7">
      <w:pPr>
        <w:pStyle w:val="CommentText"/>
      </w:pPr>
      <w:r>
        <w:rPr>
          <w:rStyle w:val="CommentReference"/>
        </w:rPr>
        <w:annotationRef/>
      </w:r>
      <w:r>
        <w:t>Should we push it harder?</w:t>
      </w:r>
    </w:p>
  </w:comment>
  <w:comment w:id="12" w:author="Greg Flynn" w:date="2017-02-14T09:23:00Z" w:initials="GF">
    <w:p w14:paraId="0E4FF4FA" w14:textId="69309731" w:rsidR="00A970AE" w:rsidRDefault="00A970AE" w:rsidP="00264725">
      <w:pPr>
        <w:pStyle w:val="CommentText"/>
      </w:pPr>
      <w:r>
        <w:rPr>
          <w:rStyle w:val="CommentReference"/>
        </w:rPr>
        <w:annotationRef/>
      </w:r>
      <w:r>
        <w:t xml:space="preserve">Do we also want to test </w:t>
      </w:r>
      <w:r w:rsidR="00264725">
        <w:t>voltage across load</w:t>
      </w:r>
      <w:r>
        <w:t>?</w:t>
      </w:r>
    </w:p>
  </w:comment>
  <w:comment w:id="14" w:author="Greg Flynn" w:date="2017-02-14T03:15:00Z" w:initials="GF">
    <w:p w14:paraId="77A2C3E2" w14:textId="51C084B8" w:rsidR="00610834" w:rsidRDefault="00610834">
      <w:pPr>
        <w:pStyle w:val="CommentText"/>
      </w:pPr>
      <w:r>
        <w:rPr>
          <w:rStyle w:val="CommentReference"/>
        </w:rPr>
        <w:annotationRef/>
      </w:r>
      <w:r>
        <w:t>Can we change the load with the pack still connected and supplying power?  From a safety standpoint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CC06B2B" w15:done="0"/>
  <w15:commentEx w15:paraId="0FD5F755" w15:done="0"/>
  <w15:commentEx w15:paraId="04D3000F" w15:done="0"/>
  <w15:commentEx w15:paraId="0E4FF4FA" w15:done="0"/>
  <w15:commentEx w15:paraId="77A2C3E2"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D6B7BC" w14:textId="77777777" w:rsidR="00936654" w:rsidRDefault="00936654" w:rsidP="00517C1E">
      <w:r>
        <w:separator/>
      </w:r>
    </w:p>
  </w:endnote>
  <w:endnote w:type="continuationSeparator" w:id="0">
    <w:p w14:paraId="50B8B46D" w14:textId="77777777" w:rsidR="00936654" w:rsidRDefault="00936654" w:rsidP="00517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mbria" w:hAnsi="Cambria"/>
      </w:rPr>
      <w:alias w:val="Title"/>
      <w:id w:val="179466069"/>
      <w:dataBinding w:prefixMappings="xmlns:ns0='http://schemas.openxmlformats.org/package/2006/metadata/core-properties' xmlns:ns1='http://purl.org/dc/elements/1.1/'" w:xpath="/ns0:coreProperties[1]/ns1:title[1]" w:storeItemID="{6C3C8BC8-F283-45AE-878A-BAB7291924A1}"/>
      <w:text/>
    </w:sdtPr>
    <w:sdtEndPr/>
    <w:sdtContent>
      <w:p w14:paraId="771792BA" w14:textId="1707D8FF" w:rsidR="000E6562" w:rsidRPr="00E8024A" w:rsidRDefault="000E6562" w:rsidP="00E8024A">
        <w:pPr>
          <w:pStyle w:val="Header"/>
          <w:pBdr>
            <w:between w:val="single" w:sz="4" w:space="1" w:color="4F81BD" w:themeColor="accent1"/>
          </w:pBdr>
          <w:spacing w:line="276" w:lineRule="auto"/>
          <w:jc w:val="center"/>
          <w:rPr>
            <w:rFonts w:ascii="Cambria" w:hAnsi="Cambria"/>
          </w:rPr>
        </w:pPr>
        <w:r>
          <w:rPr>
            <w:rFonts w:ascii="Cambria" w:hAnsi="Cambria"/>
          </w:rPr>
          <w:t>Accumulator Simulation Test: ATP-01</w:t>
        </w:r>
      </w:p>
    </w:sdtContent>
  </w:sdt>
  <w:sdt>
    <w:sdtPr>
      <w:rPr>
        <w:rFonts w:ascii="Cambria" w:hAnsi="Cambria"/>
      </w:rPr>
      <w:alias w:val="Date"/>
      <w:id w:val="179466070"/>
      <w:dataBinding w:prefixMappings="xmlns:ns0='http://schemas.microsoft.com/office/2006/coverPageProps'" w:xpath="/ns0:CoverPageProperties[1]/ns0:PublishDate[1]" w:storeItemID="{55AF091B-3C7A-41E3-B477-F2FDAA23CFDA}"/>
      <w:date w:fullDate="2017-02-13T00:00:00Z">
        <w:dateFormat w:val="MMMM d, yyyy"/>
        <w:lid w:val="en-US"/>
        <w:storeMappedDataAs w:val="dateTime"/>
        <w:calendar w:val="gregorian"/>
      </w:date>
    </w:sdtPr>
    <w:sdtEndPr/>
    <w:sdtContent>
      <w:p w14:paraId="5E64DC5C" w14:textId="4B420987" w:rsidR="000E6562" w:rsidRPr="00E8024A" w:rsidRDefault="000E6562" w:rsidP="00E8024A">
        <w:pPr>
          <w:pStyle w:val="Header"/>
          <w:pBdr>
            <w:between w:val="single" w:sz="4" w:space="1" w:color="4F81BD" w:themeColor="accent1"/>
          </w:pBdr>
          <w:spacing w:line="276" w:lineRule="auto"/>
          <w:jc w:val="center"/>
          <w:rPr>
            <w:rFonts w:ascii="Cambria" w:hAnsi="Cambria"/>
          </w:rPr>
        </w:pPr>
        <w:r>
          <w:rPr>
            <w:rFonts w:ascii="Cambria" w:hAnsi="Cambria"/>
          </w:rPr>
          <w:t>February 13, 2017</w:t>
        </w:r>
      </w:p>
    </w:sdtContent>
  </w:sdt>
  <w:p w14:paraId="5E8AF743" w14:textId="77777777" w:rsidR="00942136" w:rsidRDefault="009421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mbria" w:hAnsi="Cambria"/>
      </w:rPr>
      <w:alias w:val="Title"/>
      <w:id w:val="1896940887"/>
      <w:dataBinding w:prefixMappings="xmlns:ns0='http://schemas.openxmlformats.org/package/2006/metadata/core-properties' xmlns:ns1='http://purl.org/dc/elements/1.1/'" w:xpath="/ns0:coreProperties[1]/ns1:title[1]" w:storeItemID="{6C3C8BC8-F283-45AE-878A-BAB7291924A1}"/>
      <w:text/>
    </w:sdtPr>
    <w:sdtEndPr/>
    <w:sdtContent>
      <w:p w14:paraId="502669D4" w14:textId="15D82296" w:rsidR="000E6562" w:rsidRPr="00E8024A" w:rsidRDefault="000E6562" w:rsidP="00E8024A">
        <w:pPr>
          <w:pStyle w:val="Header"/>
          <w:pBdr>
            <w:between w:val="single" w:sz="4" w:space="1" w:color="4F81BD" w:themeColor="accent1"/>
          </w:pBdr>
          <w:spacing w:line="276" w:lineRule="auto"/>
          <w:jc w:val="center"/>
          <w:rPr>
            <w:rFonts w:ascii="Cambria" w:hAnsi="Cambria"/>
          </w:rPr>
        </w:pPr>
        <w:r>
          <w:rPr>
            <w:rFonts w:ascii="Cambria" w:hAnsi="Cambria"/>
          </w:rPr>
          <w:t>Accumulator Simulation Test: ATP-01</w:t>
        </w:r>
      </w:p>
    </w:sdtContent>
  </w:sdt>
  <w:sdt>
    <w:sdtPr>
      <w:rPr>
        <w:rFonts w:ascii="Cambria" w:hAnsi="Cambria"/>
      </w:rPr>
      <w:alias w:val="Date"/>
      <w:id w:val="625509732"/>
      <w:dataBinding w:prefixMappings="xmlns:ns0='http://schemas.microsoft.com/office/2006/coverPageProps'" w:xpath="/ns0:CoverPageProperties[1]/ns0:PublishDate[1]" w:storeItemID="{55AF091B-3C7A-41E3-B477-F2FDAA23CFDA}"/>
      <w:date w:fullDate="2017-02-13T00:00:00Z">
        <w:dateFormat w:val="MMMM d, yyyy"/>
        <w:lid w:val="en-US"/>
        <w:storeMappedDataAs w:val="dateTime"/>
        <w:calendar w:val="gregorian"/>
      </w:date>
    </w:sdtPr>
    <w:sdtEndPr/>
    <w:sdtContent>
      <w:p w14:paraId="6CB6D8C2" w14:textId="6CFC8C88" w:rsidR="000E6562" w:rsidRPr="00E8024A" w:rsidRDefault="000E6562" w:rsidP="00E8024A">
        <w:pPr>
          <w:pStyle w:val="Header"/>
          <w:pBdr>
            <w:between w:val="single" w:sz="4" w:space="1" w:color="4F81BD" w:themeColor="accent1"/>
          </w:pBdr>
          <w:spacing w:line="276" w:lineRule="auto"/>
          <w:jc w:val="center"/>
          <w:rPr>
            <w:rFonts w:ascii="Cambria" w:hAnsi="Cambria"/>
          </w:rPr>
        </w:pPr>
        <w:r>
          <w:rPr>
            <w:rFonts w:ascii="Cambria" w:hAnsi="Cambria"/>
          </w:rPr>
          <w:t>February 13, 2017</w:t>
        </w:r>
      </w:p>
    </w:sdtContent>
  </w:sdt>
  <w:p w14:paraId="76C46195" w14:textId="77777777" w:rsidR="00942136" w:rsidRDefault="0094213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ambria" w:hAnsi="Cambria"/>
      </w:rPr>
      <w:alias w:val="Title"/>
      <w:id w:val="-990254501"/>
      <w:dataBinding w:prefixMappings="xmlns:ns0='http://schemas.openxmlformats.org/package/2006/metadata/core-properties' xmlns:ns1='http://purl.org/dc/elements/1.1/'" w:xpath="/ns0:coreProperties[1]/ns1:title[1]" w:storeItemID="{6C3C8BC8-F283-45AE-878A-BAB7291924A1}"/>
      <w:text/>
    </w:sdtPr>
    <w:sdtEndPr/>
    <w:sdtContent>
      <w:p w14:paraId="6A11D6BB" w14:textId="4B7E2834" w:rsidR="000E6562" w:rsidRPr="00E8024A" w:rsidRDefault="000E6562" w:rsidP="00E8024A">
        <w:pPr>
          <w:pStyle w:val="Header"/>
          <w:pBdr>
            <w:between w:val="single" w:sz="4" w:space="1" w:color="4F81BD" w:themeColor="accent1"/>
          </w:pBdr>
          <w:spacing w:line="276" w:lineRule="auto"/>
          <w:jc w:val="center"/>
          <w:rPr>
            <w:rFonts w:ascii="Cambria" w:hAnsi="Cambria"/>
          </w:rPr>
        </w:pPr>
        <w:r>
          <w:rPr>
            <w:rFonts w:ascii="Cambria" w:hAnsi="Cambria"/>
          </w:rPr>
          <w:t>Accumulator Simulation Test: ATP-01</w:t>
        </w:r>
      </w:p>
    </w:sdtContent>
  </w:sdt>
  <w:sdt>
    <w:sdtPr>
      <w:rPr>
        <w:rFonts w:ascii="Cambria" w:hAnsi="Cambria"/>
      </w:rPr>
      <w:alias w:val="Date"/>
      <w:id w:val="8030389"/>
      <w:dataBinding w:prefixMappings="xmlns:ns0='http://schemas.microsoft.com/office/2006/coverPageProps'" w:xpath="/ns0:CoverPageProperties[1]/ns0:PublishDate[1]" w:storeItemID="{55AF091B-3C7A-41E3-B477-F2FDAA23CFDA}"/>
      <w:date w:fullDate="2017-02-13T00:00:00Z">
        <w:dateFormat w:val="MMMM d, yyyy"/>
        <w:lid w:val="en-US"/>
        <w:storeMappedDataAs w:val="dateTime"/>
        <w:calendar w:val="gregorian"/>
      </w:date>
    </w:sdtPr>
    <w:sdtEndPr/>
    <w:sdtContent>
      <w:p w14:paraId="4967ABB6" w14:textId="422BA3E7" w:rsidR="000E6562" w:rsidRPr="00E8024A" w:rsidRDefault="000E6562" w:rsidP="00E8024A">
        <w:pPr>
          <w:pStyle w:val="Header"/>
          <w:pBdr>
            <w:between w:val="single" w:sz="4" w:space="1" w:color="4F81BD" w:themeColor="accent1"/>
          </w:pBdr>
          <w:spacing w:line="276" w:lineRule="auto"/>
          <w:jc w:val="center"/>
          <w:rPr>
            <w:rFonts w:ascii="Cambria" w:hAnsi="Cambria"/>
          </w:rPr>
        </w:pPr>
        <w:r>
          <w:rPr>
            <w:rFonts w:ascii="Cambria" w:hAnsi="Cambria"/>
          </w:rPr>
          <w:t>February 13, 2017</w:t>
        </w:r>
      </w:p>
    </w:sdtContent>
  </w:sdt>
  <w:p w14:paraId="47A00F70" w14:textId="77777777" w:rsidR="000E6562" w:rsidRDefault="000E656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0C66A9" w14:textId="77777777" w:rsidR="00936654" w:rsidRDefault="00936654" w:rsidP="00517C1E">
      <w:r>
        <w:separator/>
      </w:r>
    </w:p>
  </w:footnote>
  <w:footnote w:type="continuationSeparator" w:id="0">
    <w:p w14:paraId="61355EB6" w14:textId="77777777" w:rsidR="00936654" w:rsidRDefault="00936654" w:rsidP="00517C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ADA165" w14:textId="2EA75CA5" w:rsidR="00AF196D" w:rsidRDefault="00936654">
    <w:pPr>
      <w:pStyle w:val="Header"/>
    </w:pPr>
    <w:r>
      <w:rPr>
        <w:noProof/>
      </w:rPr>
      <w:pict w14:anchorId="3439F6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38.8pt;height:146.25pt;rotation:315;z-index:-251655168;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385DE0" w14:textId="7E00C5EB" w:rsidR="00AF196D" w:rsidRDefault="00936654">
    <w:pPr>
      <w:pStyle w:val="Header"/>
    </w:pPr>
    <w:r>
      <w:rPr>
        <w:noProof/>
      </w:rPr>
      <w:pict w14:anchorId="10E6B6D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38.8pt;height:146.25pt;rotation:315;z-index:-251657216;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A086E8" w14:textId="7AD9716C" w:rsidR="00AF196D" w:rsidRDefault="00936654">
    <w:pPr>
      <w:pStyle w:val="Header"/>
    </w:pPr>
    <w:r>
      <w:rPr>
        <w:noProof/>
      </w:rPr>
      <w:pict w14:anchorId="6175AF7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38.8pt;height:146.25pt;rotation:315;z-index:-251653120;mso-wrap-edited:f;mso-position-horizontal:center;mso-position-horizontal-relative:margin;mso-position-vertical:center;mso-position-vertical-relative:margin" wrapcoords="21267 4873 13919 4984 14326 6646 14289 11409 11815 5095 11409 4209 11187 4763 10153 11630 8196 5981 7384 4098 7052 4873 5095 4984 5058 5316 5464 7643 5464 9969 3581 6092 3138 5206 2141 4873 369 4873 332 5095 664 8086 775 8640 738 15840 369 16947 553 17501 2141 17612 2806 17169 3433 16615 3876 15396 4098 15950 5353 17723 5501 17612 6239 17501 6609 17390 6609 16947 6239 14953 6239 12406 7458 15950 8529 18276 8824 17612 10449 17501 10633 17390 10633 16947 10338 14732 12036 17723 13476 17501 13550 17058 13550 16726 14436 18055 14695 17612 15433 17501 15618 17390 15101 13956 15175 11741 15359 12073 16467 13403 16504 13181 18756 17612 19643 17501 19901 17723 20270 17501 20344 17169 19901 13292 19975 5981 21046 8307 21304 8529 21415 7864 21415 5427 21267 4873" fillcolor="silver" stroked="f">
          <v:textpath style="font-family:&quot;Cambria&quot;;font-size:1pt" string="DRAF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4D4DDB"/>
    <w:multiLevelType w:val="hybridMultilevel"/>
    <w:tmpl w:val="15C0B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A8490C"/>
    <w:multiLevelType w:val="hybridMultilevel"/>
    <w:tmpl w:val="47281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58415B"/>
    <w:multiLevelType w:val="hybridMultilevel"/>
    <w:tmpl w:val="EDC09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FD16DD"/>
    <w:multiLevelType w:val="hybridMultilevel"/>
    <w:tmpl w:val="9CF61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F2D5118"/>
    <w:multiLevelType w:val="hybridMultilevel"/>
    <w:tmpl w:val="76C62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053AD3"/>
    <w:multiLevelType w:val="hybridMultilevel"/>
    <w:tmpl w:val="C12AE3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5"/>
  </w:num>
  <w:num w:numId="5">
    <w:abstractNumId w:val="4"/>
  </w:num>
  <w:num w:numId="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reg Flynn">
    <w15:presenceInfo w15:providerId="None" w15:userId="Greg Fly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5D4C"/>
    <w:rsid w:val="00036E91"/>
    <w:rsid w:val="00080BB4"/>
    <w:rsid w:val="000E20EE"/>
    <w:rsid w:val="000E6562"/>
    <w:rsid w:val="000E6D66"/>
    <w:rsid w:val="001243C8"/>
    <w:rsid w:val="001430EA"/>
    <w:rsid w:val="001A3CC8"/>
    <w:rsid w:val="001B11D3"/>
    <w:rsid w:val="001E6CB4"/>
    <w:rsid w:val="00223504"/>
    <w:rsid w:val="00236A7F"/>
    <w:rsid w:val="002505EB"/>
    <w:rsid w:val="00264725"/>
    <w:rsid w:val="00271110"/>
    <w:rsid w:val="002976E6"/>
    <w:rsid w:val="002F44E5"/>
    <w:rsid w:val="003014B1"/>
    <w:rsid w:val="003160C3"/>
    <w:rsid w:val="00330024"/>
    <w:rsid w:val="0034738A"/>
    <w:rsid w:val="003859E5"/>
    <w:rsid w:val="003916EC"/>
    <w:rsid w:val="00447A2C"/>
    <w:rsid w:val="00475AB3"/>
    <w:rsid w:val="00483DC5"/>
    <w:rsid w:val="004978CC"/>
    <w:rsid w:val="004B402E"/>
    <w:rsid w:val="004E32B3"/>
    <w:rsid w:val="004E54CA"/>
    <w:rsid w:val="0051634B"/>
    <w:rsid w:val="00517C1E"/>
    <w:rsid w:val="00522DB4"/>
    <w:rsid w:val="005578D8"/>
    <w:rsid w:val="00593FDC"/>
    <w:rsid w:val="005948C6"/>
    <w:rsid w:val="00610834"/>
    <w:rsid w:val="00610A49"/>
    <w:rsid w:val="006B3F88"/>
    <w:rsid w:val="006C0669"/>
    <w:rsid w:val="006C3EC8"/>
    <w:rsid w:val="006F2E12"/>
    <w:rsid w:val="006F563F"/>
    <w:rsid w:val="00717BA2"/>
    <w:rsid w:val="00732CFB"/>
    <w:rsid w:val="007C3191"/>
    <w:rsid w:val="007D23A9"/>
    <w:rsid w:val="007F2B1D"/>
    <w:rsid w:val="00812B90"/>
    <w:rsid w:val="00837EE9"/>
    <w:rsid w:val="00866BDE"/>
    <w:rsid w:val="008A0EAE"/>
    <w:rsid w:val="008A6B80"/>
    <w:rsid w:val="008D5BB5"/>
    <w:rsid w:val="008F3971"/>
    <w:rsid w:val="00910888"/>
    <w:rsid w:val="00912A01"/>
    <w:rsid w:val="00915090"/>
    <w:rsid w:val="00935A3C"/>
    <w:rsid w:val="00936654"/>
    <w:rsid w:val="00942136"/>
    <w:rsid w:val="00966E5F"/>
    <w:rsid w:val="00974989"/>
    <w:rsid w:val="00A0577E"/>
    <w:rsid w:val="00A10100"/>
    <w:rsid w:val="00A25249"/>
    <w:rsid w:val="00A43185"/>
    <w:rsid w:val="00A45D4C"/>
    <w:rsid w:val="00A654B5"/>
    <w:rsid w:val="00A9457C"/>
    <w:rsid w:val="00A970AE"/>
    <w:rsid w:val="00A9790B"/>
    <w:rsid w:val="00AA684E"/>
    <w:rsid w:val="00AF196D"/>
    <w:rsid w:val="00B46A90"/>
    <w:rsid w:val="00B724BD"/>
    <w:rsid w:val="00B72CA6"/>
    <w:rsid w:val="00C66587"/>
    <w:rsid w:val="00C85BF2"/>
    <w:rsid w:val="00C9451D"/>
    <w:rsid w:val="00CB3E1F"/>
    <w:rsid w:val="00CE3F48"/>
    <w:rsid w:val="00CF408A"/>
    <w:rsid w:val="00D00F41"/>
    <w:rsid w:val="00D4344D"/>
    <w:rsid w:val="00D814CF"/>
    <w:rsid w:val="00D94A5B"/>
    <w:rsid w:val="00DC34C9"/>
    <w:rsid w:val="00DD01F4"/>
    <w:rsid w:val="00DE60B7"/>
    <w:rsid w:val="00E33A04"/>
    <w:rsid w:val="00E33E07"/>
    <w:rsid w:val="00E43F61"/>
    <w:rsid w:val="00E45E7A"/>
    <w:rsid w:val="00E523E8"/>
    <w:rsid w:val="00E5652B"/>
    <w:rsid w:val="00ED2B48"/>
    <w:rsid w:val="00EF45BF"/>
    <w:rsid w:val="00F16595"/>
    <w:rsid w:val="00F312CA"/>
    <w:rsid w:val="00F971A8"/>
    <w:rsid w:val="00FB552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0E9449AE"/>
  <w14:defaultImageDpi w14:val="300"/>
  <w15:docId w15:val="{DFBC7826-B258-4610-8D5A-137AFFEBD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E3F4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12A0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F48"/>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223504"/>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223504"/>
    <w:pPr>
      <w:spacing w:before="120"/>
    </w:pPr>
    <w:rPr>
      <w:b/>
    </w:rPr>
  </w:style>
  <w:style w:type="paragraph" w:styleId="BalloonText">
    <w:name w:val="Balloon Text"/>
    <w:basedOn w:val="Normal"/>
    <w:link w:val="BalloonTextChar"/>
    <w:uiPriority w:val="99"/>
    <w:semiHidden/>
    <w:unhideWhenUsed/>
    <w:rsid w:val="00223504"/>
    <w:rPr>
      <w:rFonts w:ascii="Lucida Grande" w:hAnsi="Lucida Grande"/>
      <w:sz w:val="18"/>
      <w:szCs w:val="18"/>
    </w:rPr>
  </w:style>
  <w:style w:type="character" w:customStyle="1" w:styleId="BalloonTextChar">
    <w:name w:val="Balloon Text Char"/>
    <w:basedOn w:val="DefaultParagraphFont"/>
    <w:link w:val="BalloonText"/>
    <w:uiPriority w:val="99"/>
    <w:semiHidden/>
    <w:rsid w:val="00223504"/>
    <w:rPr>
      <w:rFonts w:ascii="Lucida Grande" w:hAnsi="Lucida Grande"/>
      <w:sz w:val="18"/>
      <w:szCs w:val="18"/>
    </w:rPr>
  </w:style>
  <w:style w:type="paragraph" w:styleId="TOC2">
    <w:name w:val="toc 2"/>
    <w:basedOn w:val="Normal"/>
    <w:next w:val="Normal"/>
    <w:autoRedefine/>
    <w:uiPriority w:val="39"/>
    <w:unhideWhenUsed/>
    <w:rsid w:val="00223504"/>
    <w:pPr>
      <w:ind w:left="240"/>
    </w:pPr>
    <w:rPr>
      <w:b/>
      <w:sz w:val="22"/>
      <w:szCs w:val="22"/>
    </w:rPr>
  </w:style>
  <w:style w:type="paragraph" w:styleId="TOC3">
    <w:name w:val="toc 3"/>
    <w:basedOn w:val="Normal"/>
    <w:next w:val="Normal"/>
    <w:autoRedefine/>
    <w:uiPriority w:val="39"/>
    <w:semiHidden/>
    <w:unhideWhenUsed/>
    <w:rsid w:val="00223504"/>
    <w:pPr>
      <w:ind w:left="480"/>
    </w:pPr>
    <w:rPr>
      <w:sz w:val="22"/>
      <w:szCs w:val="22"/>
    </w:rPr>
  </w:style>
  <w:style w:type="paragraph" w:styleId="TOC4">
    <w:name w:val="toc 4"/>
    <w:basedOn w:val="Normal"/>
    <w:next w:val="Normal"/>
    <w:autoRedefine/>
    <w:uiPriority w:val="39"/>
    <w:semiHidden/>
    <w:unhideWhenUsed/>
    <w:rsid w:val="00223504"/>
    <w:pPr>
      <w:ind w:left="720"/>
    </w:pPr>
    <w:rPr>
      <w:sz w:val="20"/>
      <w:szCs w:val="20"/>
    </w:rPr>
  </w:style>
  <w:style w:type="paragraph" w:styleId="TOC5">
    <w:name w:val="toc 5"/>
    <w:basedOn w:val="Normal"/>
    <w:next w:val="Normal"/>
    <w:autoRedefine/>
    <w:uiPriority w:val="39"/>
    <w:semiHidden/>
    <w:unhideWhenUsed/>
    <w:rsid w:val="00223504"/>
    <w:pPr>
      <w:ind w:left="960"/>
    </w:pPr>
    <w:rPr>
      <w:sz w:val="20"/>
      <w:szCs w:val="20"/>
    </w:rPr>
  </w:style>
  <w:style w:type="paragraph" w:styleId="TOC6">
    <w:name w:val="toc 6"/>
    <w:basedOn w:val="Normal"/>
    <w:next w:val="Normal"/>
    <w:autoRedefine/>
    <w:uiPriority w:val="39"/>
    <w:semiHidden/>
    <w:unhideWhenUsed/>
    <w:rsid w:val="00223504"/>
    <w:pPr>
      <w:ind w:left="1200"/>
    </w:pPr>
    <w:rPr>
      <w:sz w:val="20"/>
      <w:szCs w:val="20"/>
    </w:rPr>
  </w:style>
  <w:style w:type="paragraph" w:styleId="TOC7">
    <w:name w:val="toc 7"/>
    <w:basedOn w:val="Normal"/>
    <w:next w:val="Normal"/>
    <w:autoRedefine/>
    <w:uiPriority w:val="39"/>
    <w:semiHidden/>
    <w:unhideWhenUsed/>
    <w:rsid w:val="00223504"/>
    <w:pPr>
      <w:ind w:left="1440"/>
    </w:pPr>
    <w:rPr>
      <w:sz w:val="20"/>
      <w:szCs w:val="20"/>
    </w:rPr>
  </w:style>
  <w:style w:type="paragraph" w:styleId="TOC8">
    <w:name w:val="toc 8"/>
    <w:basedOn w:val="Normal"/>
    <w:next w:val="Normal"/>
    <w:autoRedefine/>
    <w:uiPriority w:val="39"/>
    <w:semiHidden/>
    <w:unhideWhenUsed/>
    <w:rsid w:val="00223504"/>
    <w:pPr>
      <w:ind w:left="1680"/>
    </w:pPr>
    <w:rPr>
      <w:sz w:val="20"/>
      <w:szCs w:val="20"/>
    </w:rPr>
  </w:style>
  <w:style w:type="paragraph" w:styleId="TOC9">
    <w:name w:val="toc 9"/>
    <w:basedOn w:val="Normal"/>
    <w:next w:val="Normal"/>
    <w:autoRedefine/>
    <w:uiPriority w:val="39"/>
    <w:semiHidden/>
    <w:unhideWhenUsed/>
    <w:rsid w:val="00223504"/>
    <w:pPr>
      <w:ind w:left="1920"/>
    </w:pPr>
    <w:rPr>
      <w:sz w:val="20"/>
      <w:szCs w:val="20"/>
    </w:rPr>
  </w:style>
  <w:style w:type="paragraph" w:styleId="ListParagraph">
    <w:name w:val="List Paragraph"/>
    <w:basedOn w:val="Normal"/>
    <w:uiPriority w:val="34"/>
    <w:qFormat/>
    <w:rsid w:val="00223504"/>
    <w:pPr>
      <w:ind w:left="720"/>
      <w:contextualSpacing/>
    </w:pPr>
  </w:style>
  <w:style w:type="paragraph" w:styleId="Header">
    <w:name w:val="header"/>
    <w:basedOn w:val="Normal"/>
    <w:link w:val="HeaderChar"/>
    <w:uiPriority w:val="99"/>
    <w:unhideWhenUsed/>
    <w:rsid w:val="00517C1E"/>
    <w:pPr>
      <w:tabs>
        <w:tab w:val="center" w:pos="4320"/>
        <w:tab w:val="right" w:pos="8640"/>
      </w:tabs>
    </w:pPr>
  </w:style>
  <w:style w:type="character" w:customStyle="1" w:styleId="HeaderChar">
    <w:name w:val="Header Char"/>
    <w:basedOn w:val="DefaultParagraphFont"/>
    <w:link w:val="Header"/>
    <w:uiPriority w:val="99"/>
    <w:rsid w:val="00517C1E"/>
  </w:style>
  <w:style w:type="paragraph" w:styleId="Footer">
    <w:name w:val="footer"/>
    <w:basedOn w:val="Normal"/>
    <w:link w:val="FooterChar"/>
    <w:uiPriority w:val="99"/>
    <w:unhideWhenUsed/>
    <w:rsid w:val="00517C1E"/>
    <w:pPr>
      <w:tabs>
        <w:tab w:val="center" w:pos="4320"/>
        <w:tab w:val="right" w:pos="8640"/>
      </w:tabs>
    </w:pPr>
  </w:style>
  <w:style w:type="character" w:customStyle="1" w:styleId="FooterChar">
    <w:name w:val="Footer Char"/>
    <w:basedOn w:val="DefaultParagraphFont"/>
    <w:link w:val="Footer"/>
    <w:uiPriority w:val="99"/>
    <w:rsid w:val="00517C1E"/>
  </w:style>
  <w:style w:type="character" w:styleId="CommentReference">
    <w:name w:val="annotation reference"/>
    <w:basedOn w:val="DefaultParagraphFont"/>
    <w:uiPriority w:val="99"/>
    <w:semiHidden/>
    <w:unhideWhenUsed/>
    <w:rsid w:val="00A25249"/>
    <w:rPr>
      <w:sz w:val="18"/>
      <w:szCs w:val="18"/>
    </w:rPr>
  </w:style>
  <w:style w:type="paragraph" w:styleId="CommentText">
    <w:name w:val="annotation text"/>
    <w:basedOn w:val="Normal"/>
    <w:link w:val="CommentTextChar"/>
    <w:uiPriority w:val="99"/>
    <w:semiHidden/>
    <w:unhideWhenUsed/>
    <w:rsid w:val="00A25249"/>
  </w:style>
  <w:style w:type="character" w:customStyle="1" w:styleId="CommentTextChar">
    <w:name w:val="Comment Text Char"/>
    <w:basedOn w:val="DefaultParagraphFont"/>
    <w:link w:val="CommentText"/>
    <w:uiPriority w:val="99"/>
    <w:semiHidden/>
    <w:rsid w:val="00A25249"/>
  </w:style>
  <w:style w:type="paragraph" w:styleId="CommentSubject">
    <w:name w:val="annotation subject"/>
    <w:basedOn w:val="CommentText"/>
    <w:next w:val="CommentText"/>
    <w:link w:val="CommentSubjectChar"/>
    <w:uiPriority w:val="99"/>
    <w:semiHidden/>
    <w:unhideWhenUsed/>
    <w:rsid w:val="00A25249"/>
    <w:rPr>
      <w:b/>
      <w:bCs/>
      <w:sz w:val="20"/>
      <w:szCs w:val="20"/>
    </w:rPr>
  </w:style>
  <w:style w:type="character" w:customStyle="1" w:styleId="CommentSubjectChar">
    <w:name w:val="Comment Subject Char"/>
    <w:basedOn w:val="CommentTextChar"/>
    <w:link w:val="CommentSubject"/>
    <w:uiPriority w:val="99"/>
    <w:semiHidden/>
    <w:rsid w:val="00A25249"/>
    <w:rPr>
      <w:b/>
      <w:bCs/>
      <w:sz w:val="20"/>
      <w:szCs w:val="20"/>
    </w:rPr>
  </w:style>
  <w:style w:type="character" w:styleId="PageNumber">
    <w:name w:val="page number"/>
    <w:basedOn w:val="DefaultParagraphFont"/>
    <w:uiPriority w:val="99"/>
    <w:semiHidden/>
    <w:unhideWhenUsed/>
    <w:rsid w:val="006F2E12"/>
  </w:style>
  <w:style w:type="character" w:customStyle="1" w:styleId="Heading2Char">
    <w:name w:val="Heading 2 Char"/>
    <w:basedOn w:val="DefaultParagraphFont"/>
    <w:link w:val="Heading2"/>
    <w:uiPriority w:val="9"/>
    <w:rsid w:val="00912A01"/>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E523E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2017-02-13T00:00:00</PublishDate>
  <Abstract>This document contains information about how to set up a test for the accumulator.  This test verifies that the packs are able to power the motor.  A simulated load is used for this test.</Abstract>
  <CompanyAddress>Lafayette College: Electrical and Computer Engineering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67027F-DD26-4B8B-8248-762831937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5</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Accumulator Simulation Test: ATP-01</vt:lpstr>
    </vt:vector>
  </TitlesOfParts>
  <Company/>
  <LinksUpToDate>false</LinksUpToDate>
  <CharactersWithSpaces>3163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Accumulator Simulation Test: ATP-01</dc:title>
  <dc:subject/>
  <dc:creator>Greg Flynn</dc:creator>
  <cp:keywords/>
  <dc:description/>
  <cp:lastModifiedBy>Greg Flynn</cp:lastModifiedBy>
  <cp:revision>92</cp:revision>
  <dcterms:created xsi:type="dcterms:W3CDTF">2017-02-14T01:18:00Z</dcterms:created>
  <dcterms:modified xsi:type="dcterms:W3CDTF">2017-02-14T14:33:00Z</dcterms:modified>
</cp:coreProperties>
</file>